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73CA0" w14:textId="50FCA054" w:rsidR="00FC6E78" w:rsidRDefault="00FC6E78" w:rsidP="0014247A">
      <w:pPr>
        <w:spacing w:line="480" w:lineRule="auto"/>
        <w:jc w:val="center"/>
        <w:rPr>
          <w:b/>
        </w:rPr>
      </w:pPr>
      <w:r>
        <w:rPr>
          <w:b/>
        </w:rPr>
        <w:t xml:space="preserve">The Hierarchical Structure and Longitudinal Measurement Invariance of Externalizing </w:t>
      </w:r>
      <w:r w:rsidR="00184BE3">
        <w:rPr>
          <w:b/>
        </w:rPr>
        <w:t>Symptoms</w:t>
      </w:r>
      <w:r>
        <w:rPr>
          <w:b/>
        </w:rPr>
        <w:t xml:space="preserve"> in the Adolescent Brain and Cognitive Development (ABCD) Study  </w:t>
      </w:r>
    </w:p>
    <w:p w14:paraId="240ECA11" w14:textId="77777777" w:rsidR="00FC6E78" w:rsidRDefault="00FC6E78" w:rsidP="00AA3980">
      <w:pPr>
        <w:jc w:val="center"/>
        <w:rPr>
          <w:b/>
        </w:rPr>
      </w:pPr>
    </w:p>
    <w:p w14:paraId="25270590" w14:textId="77777777" w:rsidR="00FC6E78" w:rsidRDefault="00FC6E78" w:rsidP="00AA3980">
      <w:pPr>
        <w:jc w:val="center"/>
      </w:pPr>
    </w:p>
    <w:p w14:paraId="5F8D7277" w14:textId="3DCA7D47" w:rsidR="00FC6E78" w:rsidRPr="005D5840" w:rsidRDefault="00FC6E78" w:rsidP="00AA3980">
      <w:pPr>
        <w:jc w:val="center"/>
        <w:rPr>
          <w:vertAlign w:val="superscript"/>
        </w:rPr>
      </w:pPr>
      <w:r>
        <w:t>Colin E. Vize</w:t>
      </w:r>
      <w:r w:rsidR="005D5840">
        <w:rPr>
          <w:vertAlign w:val="superscript"/>
        </w:rPr>
        <w:t>1</w:t>
      </w:r>
    </w:p>
    <w:p w14:paraId="050E51B7" w14:textId="77777777" w:rsidR="00FC6E78" w:rsidRDefault="00FC6E78" w:rsidP="00AA3980">
      <w:pPr>
        <w:jc w:val="center"/>
        <w:rPr>
          <w:b/>
        </w:rPr>
      </w:pPr>
    </w:p>
    <w:p w14:paraId="155403C6" w14:textId="1C34EDD4" w:rsidR="00FC6E78" w:rsidRPr="005D5840" w:rsidRDefault="00FC6E78" w:rsidP="00AA3980">
      <w:pPr>
        <w:jc w:val="center"/>
        <w:rPr>
          <w:vertAlign w:val="superscript"/>
        </w:rPr>
      </w:pPr>
      <w:r>
        <w:t>Amy L. Byrd</w:t>
      </w:r>
      <w:r w:rsidR="005D5840">
        <w:rPr>
          <w:vertAlign w:val="superscript"/>
        </w:rPr>
        <w:t>1</w:t>
      </w:r>
    </w:p>
    <w:p w14:paraId="6F5D806B" w14:textId="7114828D" w:rsidR="00FC6E78" w:rsidRDefault="00FC6E78" w:rsidP="00AA3980">
      <w:pPr>
        <w:jc w:val="center"/>
      </w:pPr>
    </w:p>
    <w:p w14:paraId="3AE15AD4" w14:textId="35949A1C" w:rsidR="00FC6E78" w:rsidRPr="005D5840" w:rsidRDefault="00FC6E78" w:rsidP="00AA3980">
      <w:pPr>
        <w:jc w:val="center"/>
        <w:rPr>
          <w:vertAlign w:val="superscript"/>
        </w:rPr>
      </w:pPr>
      <w:r>
        <w:t>Whitney R. Ringwald</w:t>
      </w:r>
      <w:r w:rsidR="005D5840">
        <w:rPr>
          <w:vertAlign w:val="superscript"/>
        </w:rPr>
        <w:t>1</w:t>
      </w:r>
    </w:p>
    <w:p w14:paraId="196E40AD" w14:textId="77777777" w:rsidR="00FC6E78" w:rsidRDefault="00FC6E78" w:rsidP="000807B4">
      <w:pPr>
        <w:rPr>
          <w:i/>
        </w:rPr>
      </w:pPr>
    </w:p>
    <w:p w14:paraId="46E40956" w14:textId="20E8F193" w:rsidR="00FC6E78" w:rsidRPr="005D5840" w:rsidRDefault="00FC6E78" w:rsidP="00AA3980">
      <w:pPr>
        <w:jc w:val="center"/>
        <w:rPr>
          <w:vertAlign w:val="superscript"/>
        </w:rPr>
      </w:pPr>
      <w:r>
        <w:t xml:space="preserve">Emily </w:t>
      </w:r>
      <w:r w:rsidR="007B5D1D">
        <w:t xml:space="preserve">R. </w:t>
      </w:r>
      <w:r>
        <w:t>Perkins</w:t>
      </w:r>
      <w:r w:rsidR="005D5840">
        <w:rPr>
          <w:vertAlign w:val="superscript"/>
        </w:rPr>
        <w:t>2</w:t>
      </w:r>
    </w:p>
    <w:p w14:paraId="00A62B9D" w14:textId="77777777" w:rsidR="00FC6E78" w:rsidRDefault="00FC6E78" w:rsidP="00AA3980">
      <w:pPr>
        <w:jc w:val="center"/>
        <w:rPr>
          <w:i/>
        </w:rPr>
      </w:pPr>
    </w:p>
    <w:p w14:paraId="20D1204E" w14:textId="2388603B" w:rsidR="00FC6E78" w:rsidRPr="005D5840" w:rsidRDefault="00FC6E78" w:rsidP="00AA3980">
      <w:pPr>
        <w:jc w:val="center"/>
        <w:rPr>
          <w:vertAlign w:val="superscript"/>
        </w:rPr>
      </w:pPr>
      <w:r>
        <w:t>Rebecca Waller</w:t>
      </w:r>
      <w:r w:rsidR="005D5840">
        <w:rPr>
          <w:vertAlign w:val="superscript"/>
        </w:rPr>
        <w:t>2</w:t>
      </w:r>
    </w:p>
    <w:p w14:paraId="692A1378" w14:textId="77777777" w:rsidR="00FC6E78" w:rsidRDefault="00FC6E78" w:rsidP="000807B4">
      <w:pPr>
        <w:rPr>
          <w:i/>
        </w:rPr>
      </w:pPr>
    </w:p>
    <w:p w14:paraId="441C2464" w14:textId="41E08A61" w:rsidR="00FC6E78" w:rsidRPr="005D5840" w:rsidRDefault="00FC6E78" w:rsidP="00AA3980">
      <w:pPr>
        <w:jc w:val="center"/>
        <w:rPr>
          <w:vertAlign w:val="superscript"/>
        </w:rPr>
      </w:pPr>
      <w:r>
        <w:t xml:space="preserve">Samuel </w:t>
      </w:r>
      <w:r w:rsidR="007B5D1D">
        <w:t xml:space="preserve">W. </w:t>
      </w:r>
      <w:r>
        <w:t>Hawes</w:t>
      </w:r>
      <w:r w:rsidR="005D5840">
        <w:rPr>
          <w:vertAlign w:val="superscript"/>
        </w:rPr>
        <w:t>3</w:t>
      </w:r>
    </w:p>
    <w:p w14:paraId="41B575B7" w14:textId="77777777" w:rsidR="000807B4" w:rsidRDefault="000807B4" w:rsidP="00AA3980">
      <w:pPr>
        <w:jc w:val="center"/>
      </w:pPr>
    </w:p>
    <w:p w14:paraId="19C68BC7" w14:textId="5E2987FF" w:rsidR="000807B4" w:rsidRPr="005D5840" w:rsidRDefault="000807B4" w:rsidP="000807B4">
      <w:pPr>
        <w:jc w:val="center"/>
        <w:rPr>
          <w:i/>
          <w:vertAlign w:val="superscript"/>
        </w:rPr>
      </w:pPr>
      <w:r>
        <w:rPr>
          <w:i/>
        </w:rPr>
        <w:t>University of Pittsburgh</w:t>
      </w:r>
      <w:r w:rsidR="005D5840">
        <w:rPr>
          <w:i/>
          <w:vertAlign w:val="superscript"/>
        </w:rPr>
        <w:t>1</w:t>
      </w:r>
    </w:p>
    <w:p w14:paraId="6E2E6B15" w14:textId="77777777" w:rsidR="000807B4" w:rsidRDefault="000807B4" w:rsidP="000807B4">
      <w:pPr>
        <w:jc w:val="center"/>
        <w:rPr>
          <w:i/>
        </w:rPr>
      </w:pPr>
    </w:p>
    <w:p w14:paraId="6D4A86FA" w14:textId="7A533CE4" w:rsidR="000807B4" w:rsidRPr="000807B4" w:rsidRDefault="000807B4" w:rsidP="000807B4">
      <w:pPr>
        <w:jc w:val="center"/>
      </w:pPr>
      <w:r>
        <w:rPr>
          <w:i/>
        </w:rPr>
        <w:t>University of Pennsylvania</w:t>
      </w:r>
      <w:r w:rsidR="005D5840">
        <w:rPr>
          <w:i/>
          <w:vertAlign w:val="superscript"/>
        </w:rPr>
        <w:t>2</w:t>
      </w:r>
      <w:r>
        <w:rPr>
          <w:i/>
        </w:rPr>
        <w:t xml:space="preserve"> </w:t>
      </w:r>
    </w:p>
    <w:p w14:paraId="4D6E4128" w14:textId="77777777" w:rsidR="000807B4" w:rsidRDefault="000807B4" w:rsidP="00AA3980">
      <w:pPr>
        <w:jc w:val="center"/>
      </w:pPr>
    </w:p>
    <w:p w14:paraId="584A23DE" w14:textId="43C5CF6B" w:rsidR="00FC6E78" w:rsidRPr="005D5840" w:rsidRDefault="007B5D1D" w:rsidP="000807B4">
      <w:pPr>
        <w:jc w:val="center"/>
        <w:rPr>
          <w:b/>
        </w:rPr>
      </w:pPr>
      <w:r>
        <w:rPr>
          <w:i/>
        </w:rPr>
        <w:t>Florida International University</w:t>
      </w:r>
      <w:r w:rsidR="005D5840">
        <w:rPr>
          <w:i/>
          <w:vertAlign w:val="superscript"/>
        </w:rPr>
        <w:t>3</w:t>
      </w:r>
    </w:p>
    <w:p w14:paraId="01CDA6A4" w14:textId="77777777" w:rsidR="00FC6E78" w:rsidRDefault="00FC6E78" w:rsidP="00AA3980">
      <w:pPr>
        <w:jc w:val="center"/>
        <w:rPr>
          <w:b/>
        </w:rPr>
      </w:pPr>
    </w:p>
    <w:p w14:paraId="5CA34AB5" w14:textId="77777777" w:rsidR="00FC6E78" w:rsidRDefault="00FC6E78" w:rsidP="00FC6E78">
      <w:pPr>
        <w:rPr>
          <w:szCs w:val="32"/>
        </w:rPr>
      </w:pPr>
    </w:p>
    <w:p w14:paraId="6BF6D407" w14:textId="77777777" w:rsidR="00FC6E78" w:rsidRDefault="00FC6E78" w:rsidP="00FC6E78">
      <w:pPr>
        <w:rPr>
          <w:szCs w:val="32"/>
        </w:rPr>
      </w:pPr>
    </w:p>
    <w:p w14:paraId="6A29BEE3" w14:textId="0902118C" w:rsidR="00AA3980" w:rsidRDefault="00FC6E78" w:rsidP="00FC6E78">
      <w:pPr>
        <w:rPr>
          <w:b/>
        </w:rPr>
      </w:pPr>
      <w:commentRangeStart w:id="0"/>
      <w:r w:rsidRPr="00FC6E78">
        <w:rPr>
          <w:i/>
          <w:szCs w:val="32"/>
        </w:rPr>
        <w:t>Funding</w:t>
      </w:r>
      <w:commentRangeEnd w:id="0"/>
      <w:r w:rsidR="00423214">
        <w:rPr>
          <w:rStyle w:val="CommentReference"/>
        </w:rPr>
        <w:commentReference w:id="0"/>
      </w:r>
      <w:r>
        <w:rPr>
          <w:szCs w:val="32"/>
        </w:rPr>
        <w:t xml:space="preserve">: </w:t>
      </w:r>
      <w:r w:rsidRPr="00FC6E78">
        <w:rPr>
          <w:szCs w:val="32"/>
        </w:rPr>
        <w:t>Support</w:t>
      </w:r>
      <w:r w:rsidRPr="00A93167">
        <w:rPr>
          <w:szCs w:val="32"/>
        </w:rPr>
        <w:t xml:space="preserve"> for this research </w:t>
      </w:r>
      <w:r>
        <w:rPr>
          <w:szCs w:val="32"/>
        </w:rPr>
        <w:t xml:space="preserve">was provided </w:t>
      </w:r>
      <w:r w:rsidRPr="00A93167">
        <w:rPr>
          <w:szCs w:val="32"/>
        </w:rPr>
        <w:t xml:space="preserve">by the National Institute of </w:t>
      </w:r>
      <w:r>
        <w:rPr>
          <w:szCs w:val="32"/>
        </w:rPr>
        <w:t xml:space="preserve">Mental </w:t>
      </w:r>
      <w:r w:rsidRPr="00A93167">
        <w:rPr>
          <w:szCs w:val="32"/>
        </w:rPr>
        <w:t>Health (</w:t>
      </w:r>
      <w:r w:rsidRPr="00FC6E78">
        <w:rPr>
          <w:bCs/>
          <w:szCs w:val="22"/>
        </w:rPr>
        <w:t>K01 MH130746</w:t>
      </w:r>
      <w:r w:rsidR="000807B4">
        <w:rPr>
          <w:bCs/>
          <w:szCs w:val="22"/>
        </w:rPr>
        <w:t>; PI:Vize</w:t>
      </w:r>
      <w:r w:rsidRPr="00D20C09">
        <w:rPr>
          <w:szCs w:val="32"/>
        </w:rPr>
        <w:t>)</w:t>
      </w:r>
      <w:r w:rsidR="000807B4">
        <w:rPr>
          <w:szCs w:val="32"/>
        </w:rPr>
        <w:t xml:space="preserve">; </w:t>
      </w:r>
      <w:r w:rsidR="00184BE3">
        <w:rPr>
          <w:szCs w:val="32"/>
        </w:rPr>
        <w:t xml:space="preserve"> </w:t>
      </w:r>
      <w:r w:rsidR="00AA3980">
        <w:rPr>
          <w:b/>
        </w:rPr>
        <w:br w:type="page"/>
      </w:r>
    </w:p>
    <w:p w14:paraId="4FCBDD4E" w14:textId="1C044076" w:rsidR="006E30A5" w:rsidRDefault="006E30A5" w:rsidP="006E30A5">
      <w:pPr>
        <w:spacing w:line="480" w:lineRule="auto"/>
        <w:rPr>
          <w:b/>
        </w:rPr>
      </w:pPr>
      <w:r w:rsidRPr="006E30A5">
        <w:rPr>
          <w:b/>
        </w:rPr>
        <w:lastRenderedPageBreak/>
        <w:t>Current Study</w:t>
      </w:r>
    </w:p>
    <w:p w14:paraId="4E4AC5DE" w14:textId="074D573D" w:rsidR="006E30A5" w:rsidRPr="006E30A5" w:rsidRDefault="006E30A5" w:rsidP="006E30A5">
      <w:pPr>
        <w:spacing w:line="480" w:lineRule="auto"/>
        <w:rPr>
          <w:b/>
        </w:rPr>
      </w:pPr>
      <w:r>
        <w:tab/>
      </w:r>
      <w:r w:rsidR="000807B4">
        <w:t>Research</w:t>
      </w:r>
      <w:r>
        <w:t xml:space="preserve"> on the HiTOP model has </w:t>
      </w:r>
      <w:r w:rsidR="006E0915">
        <w:t xml:space="preserve">been </w:t>
      </w:r>
      <w:r w:rsidR="000807B4">
        <w:t xml:space="preserve">primarily </w:t>
      </w:r>
      <w:r w:rsidR="006E0915">
        <w:t xml:space="preserve">conducted in </w:t>
      </w:r>
      <w:r>
        <w:t xml:space="preserve">adult populations. The current study sought to </w:t>
      </w:r>
      <w:r w:rsidR="006E0915">
        <w:t>build on</w:t>
      </w:r>
      <w:r>
        <w:t xml:space="preserve"> </w:t>
      </w:r>
      <w:r w:rsidR="006E0915">
        <w:t xml:space="preserve">recent efforts to extend the HiTOP model to developmental samples, while </w:t>
      </w:r>
      <w:r>
        <w:t>using a large, nationally representative sample of youth followed over multiple years.</w:t>
      </w:r>
      <w:r w:rsidR="000807B4">
        <w:t xml:space="preserve"> </w:t>
      </w:r>
      <w:r w:rsidR="000807B4">
        <w:rPr>
          <w:color w:val="000000"/>
        </w:rPr>
        <w:t xml:space="preserve">Collectively, the current study aimed to investigate the validity and utility of disaggregating the externalizing dimension in youth during a developmentally sensitive window to further research on the HiTOP model in non-adult populations. </w:t>
      </w:r>
      <w:r w:rsidR="006E0915">
        <w:t>T</w:t>
      </w:r>
      <w:r>
        <w:t>he current study had two</w:t>
      </w:r>
      <w:r>
        <w:rPr>
          <w:color w:val="000000"/>
        </w:rPr>
        <w:t xml:space="preserve"> aims: </w:t>
      </w:r>
      <w:r w:rsidRPr="006E30A5">
        <w:rPr>
          <w:b/>
          <w:color w:val="000000"/>
        </w:rPr>
        <w:t>Aim 1</w:t>
      </w:r>
      <w:r>
        <w:rPr>
          <w:color w:val="000000"/>
        </w:rPr>
        <w:t xml:space="preserve">: </w:t>
      </w:r>
      <w:r w:rsidR="006E0915">
        <w:rPr>
          <w:color w:val="000000"/>
        </w:rPr>
        <w:t>I</w:t>
      </w:r>
      <w:r>
        <w:rPr>
          <w:color w:val="000000"/>
        </w:rPr>
        <w:t xml:space="preserve">dentify the hierarchical structure of externalizing psychopathology and examine evidence of discriminant validity of identified dimensions; and </w:t>
      </w:r>
      <w:r w:rsidRPr="006E30A5">
        <w:rPr>
          <w:b/>
          <w:color w:val="000000"/>
        </w:rPr>
        <w:t>Aim 2</w:t>
      </w:r>
      <w:r>
        <w:rPr>
          <w:color w:val="000000"/>
        </w:rPr>
        <w:t xml:space="preserve">: </w:t>
      </w:r>
      <w:r w:rsidR="006E0915">
        <w:rPr>
          <w:color w:val="000000"/>
        </w:rPr>
        <w:t>A</w:t>
      </w:r>
      <w:r>
        <w:rPr>
          <w:color w:val="000000"/>
        </w:rPr>
        <w:t xml:space="preserve">ssess the longitudinal measurement invariance of </w:t>
      </w:r>
      <w:r w:rsidR="006E0915">
        <w:rPr>
          <w:color w:val="000000"/>
        </w:rPr>
        <w:t xml:space="preserve">a </w:t>
      </w:r>
      <w:r>
        <w:rPr>
          <w:color w:val="000000"/>
        </w:rPr>
        <w:t>broad-based externalizing</w:t>
      </w:r>
      <w:r w:rsidR="006E0915">
        <w:rPr>
          <w:color w:val="000000"/>
        </w:rPr>
        <w:t xml:space="preserve"> dimension in the ABCD study</w:t>
      </w:r>
      <w:r>
        <w:rPr>
          <w:color w:val="000000"/>
        </w:rPr>
        <w:t xml:space="preserve"> </w:t>
      </w:r>
      <w:r w:rsidR="006E0915">
        <w:rPr>
          <w:color w:val="000000"/>
        </w:rPr>
        <w:t xml:space="preserve">as well as </w:t>
      </w:r>
      <w:r>
        <w:rPr>
          <w:color w:val="000000"/>
        </w:rPr>
        <w:t xml:space="preserve">more specific dimensions underlying broad-based externalizing symptoms. </w:t>
      </w:r>
    </w:p>
    <w:p w14:paraId="024AE6E2" w14:textId="56EFF304" w:rsidR="0079010C" w:rsidRDefault="00156569" w:rsidP="005C04FB">
      <w:pPr>
        <w:spacing w:line="480" w:lineRule="auto"/>
        <w:jc w:val="center"/>
        <w:rPr>
          <w:b/>
        </w:rPr>
      </w:pPr>
      <w:r>
        <w:rPr>
          <w:b/>
        </w:rPr>
        <w:t>Method</w:t>
      </w:r>
    </w:p>
    <w:p w14:paraId="7D0CDC5E" w14:textId="37A2E8B0" w:rsidR="00921B28" w:rsidRDefault="0079010C" w:rsidP="005C04FB">
      <w:pPr>
        <w:spacing w:line="480" w:lineRule="auto"/>
        <w:contextualSpacing/>
        <w:rPr>
          <w:b/>
        </w:rPr>
      </w:pPr>
      <w:r>
        <w:rPr>
          <w:b/>
        </w:rPr>
        <w:t>Sample</w:t>
      </w:r>
    </w:p>
    <w:p w14:paraId="1575965C" w14:textId="16B309E0" w:rsidR="0079010C" w:rsidRDefault="00921B28" w:rsidP="005C04FB">
      <w:pPr>
        <w:pStyle w:val="NormalWeb"/>
        <w:spacing w:before="0" w:beforeAutospacing="0" w:after="0" w:afterAutospacing="0" w:line="480" w:lineRule="auto"/>
        <w:ind w:firstLine="720"/>
        <w:contextualSpacing/>
        <w:rPr>
          <w:b/>
        </w:rPr>
      </w:pPr>
      <w:r>
        <w:rPr>
          <w:color w:val="000000"/>
        </w:rPr>
        <w:t xml:space="preserve">Data were drawn from </w:t>
      </w:r>
      <w:r w:rsidR="000807B4">
        <w:rPr>
          <w:color w:val="000000"/>
        </w:rPr>
        <w:t xml:space="preserve">four waves (baseline, 1-, 2-, and 3-year follow-up) of </w:t>
      </w:r>
      <w:r>
        <w:rPr>
          <w:color w:val="000000"/>
        </w:rPr>
        <w:t>the Adolescent Brain Cognitive Development (ABCD)</w:t>
      </w:r>
      <w:r>
        <w:rPr>
          <w:color w:val="000000"/>
          <w:sz w:val="14"/>
          <w:szCs w:val="14"/>
          <w:vertAlign w:val="superscript"/>
        </w:rPr>
        <w:t>TM</w:t>
      </w:r>
      <w:r>
        <w:rPr>
          <w:color w:val="000000"/>
        </w:rPr>
        <w:t xml:space="preserve"> study (N=11,875 at baseline; M</w:t>
      </w:r>
      <w:r>
        <w:rPr>
          <w:color w:val="000000"/>
          <w:sz w:val="22"/>
          <w:szCs w:val="22"/>
        </w:rPr>
        <w:t>age</w:t>
      </w:r>
      <w:r>
        <w:rPr>
          <w:color w:val="000000"/>
        </w:rPr>
        <w:t>=9.51; 48% girls; 57% White; 15% Black; 20% Hispanic/Latino/a).</w:t>
      </w:r>
      <w:r w:rsidR="005C04FB">
        <w:rPr>
          <w:color w:val="000000"/>
        </w:rPr>
        <w:t xml:space="preserve"> For our primary measures, sample sizes ranged from</w:t>
      </w:r>
      <w:r w:rsidR="00CD7330">
        <w:rPr>
          <w:color w:val="000000"/>
        </w:rPr>
        <w:t xml:space="preserve"> </w:t>
      </w:r>
      <w:r w:rsidR="00CD7330">
        <w:rPr>
          <w:i/>
          <w:color w:val="000000"/>
        </w:rPr>
        <w:t>N</w:t>
      </w:r>
      <w:r w:rsidR="00CD7330">
        <w:rPr>
          <w:color w:val="000000"/>
        </w:rPr>
        <w:t>=11,86</w:t>
      </w:r>
      <w:r w:rsidR="004D0C20">
        <w:rPr>
          <w:color w:val="000000"/>
        </w:rPr>
        <w:t>2</w:t>
      </w:r>
      <w:r w:rsidR="00CD7330">
        <w:rPr>
          <w:color w:val="000000"/>
        </w:rPr>
        <w:t xml:space="preserve"> at </w:t>
      </w:r>
      <w:r w:rsidR="004D0C20">
        <w:rPr>
          <w:color w:val="000000"/>
        </w:rPr>
        <w:t xml:space="preserve">baseline to </w:t>
      </w:r>
      <w:r w:rsidR="004D0C20">
        <w:rPr>
          <w:i/>
          <w:color w:val="000000"/>
        </w:rPr>
        <w:t>N</w:t>
      </w:r>
      <w:r w:rsidR="004D0C20">
        <w:rPr>
          <w:color w:val="000000"/>
        </w:rPr>
        <w:t xml:space="preserve">=10,099 at the three-year follow-up assessment. </w:t>
      </w:r>
    </w:p>
    <w:p w14:paraId="7607B28F" w14:textId="21B32009" w:rsidR="0079010C" w:rsidRDefault="0079010C" w:rsidP="005C04FB">
      <w:pPr>
        <w:spacing w:line="480" w:lineRule="auto"/>
        <w:contextualSpacing/>
        <w:rPr>
          <w:b/>
        </w:rPr>
      </w:pPr>
      <w:r>
        <w:rPr>
          <w:b/>
        </w:rPr>
        <w:t>Measures</w:t>
      </w:r>
    </w:p>
    <w:p w14:paraId="08A1DAA5" w14:textId="154D7C72" w:rsidR="005C04FB" w:rsidRDefault="005C04FB" w:rsidP="005C04FB">
      <w:pPr>
        <w:spacing w:line="480" w:lineRule="auto"/>
        <w:ind w:firstLine="720"/>
        <w:contextualSpacing/>
        <w:rPr>
          <w:color w:val="000000"/>
        </w:rPr>
      </w:pPr>
      <w:r>
        <w:rPr>
          <w:b/>
          <w:bCs/>
          <w:color w:val="000000"/>
        </w:rPr>
        <w:t>Externalizing Dimensions (Parent-Report</w:t>
      </w:r>
      <w:ins w:id="1" w:author="Emily Perkins" w:date="2023-10-20T22:11:00Z">
        <w:r w:rsidR="00774A1B">
          <w:rPr>
            <w:b/>
            <w:bCs/>
            <w:color w:val="000000"/>
          </w:rPr>
          <w:t>; T1-T</w:t>
        </w:r>
      </w:ins>
      <w:ins w:id="2" w:author="Emily Perkins" w:date="2023-10-20T22:12:00Z">
        <w:r w:rsidR="00774A1B">
          <w:rPr>
            <w:b/>
            <w:bCs/>
            <w:color w:val="000000"/>
          </w:rPr>
          <w:t>4</w:t>
        </w:r>
      </w:ins>
      <w:r>
        <w:rPr>
          <w:b/>
          <w:bCs/>
          <w:color w:val="000000"/>
        </w:rPr>
        <w:t xml:space="preserve">). </w:t>
      </w:r>
      <w:r w:rsidR="00640569">
        <w:rPr>
          <w:bCs/>
          <w:color w:val="000000"/>
        </w:rPr>
        <w:t>E</w:t>
      </w:r>
      <w:r>
        <w:rPr>
          <w:color w:val="000000"/>
        </w:rPr>
        <w:t xml:space="preserve">xternalizing psychopathology </w:t>
      </w:r>
      <w:r w:rsidR="00640569">
        <w:rPr>
          <w:color w:val="000000"/>
        </w:rPr>
        <w:t xml:space="preserve">was assessed </w:t>
      </w:r>
      <w:r>
        <w:rPr>
          <w:color w:val="000000"/>
        </w:rPr>
        <w:t xml:space="preserve">using </w:t>
      </w:r>
      <w:r w:rsidR="00640569">
        <w:rPr>
          <w:color w:val="000000"/>
        </w:rPr>
        <w:t xml:space="preserve">a subset of items from </w:t>
      </w:r>
      <w:r>
        <w:rPr>
          <w:color w:val="000000"/>
        </w:rPr>
        <w:t xml:space="preserve">the </w:t>
      </w:r>
      <w:commentRangeStart w:id="3"/>
      <w:r>
        <w:rPr>
          <w:color w:val="000000"/>
        </w:rPr>
        <w:t>parent-repor</w:t>
      </w:r>
      <w:r w:rsidR="000807B4">
        <w:rPr>
          <w:color w:val="000000"/>
        </w:rPr>
        <w:t xml:space="preserve">t </w:t>
      </w:r>
      <w:commentRangeEnd w:id="3"/>
      <w:r w:rsidR="00423214">
        <w:rPr>
          <w:rStyle w:val="CommentReference"/>
        </w:rPr>
        <w:commentReference w:id="3"/>
      </w:r>
      <w:del w:id="4" w:author="Emily Perkins" w:date="2023-10-20T22:08:00Z">
        <w:r w:rsidR="000807B4" w:rsidDel="00423214">
          <w:rPr>
            <w:color w:val="000000"/>
          </w:rPr>
          <w:delText xml:space="preserve">version of the </w:delText>
        </w:r>
      </w:del>
      <w:r w:rsidR="000807B4">
        <w:rPr>
          <w:color w:val="000000"/>
        </w:rPr>
        <w:t>Child Behavior Checklist (CBCL; )</w:t>
      </w:r>
      <w:r>
        <w:rPr>
          <w:color w:val="000000"/>
        </w:rPr>
        <w:t xml:space="preserve">, which was administered at </w:t>
      </w:r>
      <w:r w:rsidR="000807B4">
        <w:rPr>
          <w:color w:val="000000"/>
        </w:rPr>
        <w:t>each of the four</w:t>
      </w:r>
      <w:r>
        <w:rPr>
          <w:color w:val="000000"/>
        </w:rPr>
        <w:t xml:space="preserve"> assessments. </w:t>
      </w:r>
      <w:r w:rsidR="00640569">
        <w:rPr>
          <w:color w:val="000000"/>
        </w:rPr>
        <w:t>More specifically,</w:t>
      </w:r>
      <w:r>
        <w:rPr>
          <w:color w:val="000000"/>
        </w:rPr>
        <w:t xml:space="preserve"> </w:t>
      </w:r>
      <w:r w:rsidR="003345D0">
        <w:rPr>
          <w:color w:val="000000"/>
        </w:rPr>
        <w:t xml:space="preserve">we </w:t>
      </w:r>
      <w:r>
        <w:rPr>
          <w:color w:val="000000"/>
        </w:rPr>
        <w:t>use</w:t>
      </w:r>
      <w:r w:rsidR="003345D0">
        <w:rPr>
          <w:color w:val="000000"/>
        </w:rPr>
        <w:t>d the</w:t>
      </w:r>
      <w:r>
        <w:rPr>
          <w:color w:val="000000"/>
        </w:rPr>
        <w:t xml:space="preserve"> </w:t>
      </w:r>
      <w:r w:rsidR="003345D0">
        <w:rPr>
          <w:color w:val="000000"/>
        </w:rPr>
        <w:t xml:space="preserve">45 </w:t>
      </w:r>
      <w:r>
        <w:rPr>
          <w:color w:val="000000"/>
        </w:rPr>
        <w:t>CBCL items</w:t>
      </w:r>
      <w:ins w:id="5" w:author="Emily Perkins" w:date="2023-10-20T22:10:00Z">
        <w:r w:rsidR="00423214">
          <w:rPr>
            <w:color w:val="000000"/>
          </w:rPr>
          <w:t xml:space="preserve"> and item composites</w:t>
        </w:r>
      </w:ins>
      <w:r>
        <w:rPr>
          <w:color w:val="000000"/>
        </w:rPr>
        <w:t xml:space="preserve"> first identified in </w:t>
      </w:r>
      <w:r w:rsidR="00B9109A">
        <w:rPr>
          <w:color w:val="000000"/>
        </w:rPr>
        <w:t xml:space="preserve">factor analyses of </w:t>
      </w:r>
      <w:r>
        <w:rPr>
          <w:color w:val="000000"/>
        </w:rPr>
        <w:t>the ABCD baseline data by Michelini et al. (2019</w:t>
      </w:r>
      <w:r w:rsidR="00B9109A">
        <w:rPr>
          <w:color w:val="000000"/>
        </w:rPr>
        <w:t>)</w:t>
      </w:r>
      <w:r w:rsidR="003345D0">
        <w:rPr>
          <w:color w:val="000000"/>
        </w:rPr>
        <w:t xml:space="preserve"> that had primary loadings on </w:t>
      </w:r>
      <w:del w:id="6" w:author="Emily Perkins" w:date="2023-10-20T22:09:00Z">
        <w:r w:rsidR="003345D0" w:rsidDel="00423214">
          <w:rPr>
            <w:color w:val="000000"/>
          </w:rPr>
          <w:delText xml:space="preserve">one of the </w:delText>
        </w:r>
        <w:r w:rsidDel="00423214">
          <w:rPr>
            <w:color w:val="000000"/>
          </w:rPr>
          <w:delText>two of the factors</w:delText>
        </w:r>
      </w:del>
      <w:ins w:id="7" w:author="Emily Perkins" w:date="2023-10-20T22:09:00Z">
        <w:r w:rsidR="00423214">
          <w:rPr>
            <w:color w:val="000000"/>
          </w:rPr>
          <w:t>the</w:t>
        </w:r>
      </w:ins>
      <w:r>
        <w:rPr>
          <w:color w:val="000000"/>
        </w:rPr>
        <w:t xml:space="preserve"> </w:t>
      </w:r>
      <w:del w:id="8" w:author="Emily Perkins" w:date="2023-10-20T22:09:00Z">
        <w:r w:rsidR="003345D0" w:rsidDel="00423214">
          <w:rPr>
            <w:color w:val="000000"/>
          </w:rPr>
          <w:delText>which were termed</w:delText>
        </w:r>
        <w:r w:rsidDel="00423214">
          <w:rPr>
            <w:color w:val="000000"/>
          </w:rPr>
          <w:delText xml:space="preserve"> </w:delText>
        </w:r>
      </w:del>
      <w:r>
        <w:rPr>
          <w:color w:val="000000"/>
        </w:rPr>
        <w:t>externalizing factor and</w:t>
      </w:r>
      <w:ins w:id="9" w:author="Emily Perkins" w:date="2023-10-20T22:10:00Z">
        <w:r w:rsidR="00423214">
          <w:rPr>
            <w:color w:val="000000"/>
          </w:rPr>
          <w:t>/</w:t>
        </w:r>
      </w:ins>
      <w:del w:id="10" w:author="Emily Perkins" w:date="2023-10-20T22:10:00Z">
        <w:r w:rsidDel="00423214">
          <w:rPr>
            <w:color w:val="000000"/>
          </w:rPr>
          <w:delText xml:space="preserve"> </w:delText>
        </w:r>
      </w:del>
      <w:ins w:id="11" w:author="Emily Perkins" w:date="2023-10-20T22:09:00Z">
        <w:r w:rsidR="00423214">
          <w:rPr>
            <w:color w:val="000000"/>
          </w:rPr>
          <w:t>or the</w:t>
        </w:r>
      </w:ins>
      <w:del w:id="12" w:author="Emily Perkins" w:date="2023-10-20T22:09:00Z">
        <w:r w:rsidDel="00423214">
          <w:rPr>
            <w:color w:val="000000"/>
          </w:rPr>
          <w:delText>a</w:delText>
        </w:r>
      </w:del>
      <w:r>
        <w:rPr>
          <w:color w:val="000000"/>
        </w:rPr>
        <w:t xml:space="preserve"> </w:t>
      </w:r>
      <w:r>
        <w:rPr>
          <w:color w:val="000000"/>
        </w:rPr>
        <w:lastRenderedPageBreak/>
        <w:t>neurodevelopmental factor</w:t>
      </w:r>
      <w:r w:rsidR="000807B4">
        <w:rPr>
          <w:color w:val="000000"/>
        </w:rPr>
        <w:t xml:space="preserve">. </w:t>
      </w:r>
      <w:commentRangeStart w:id="13"/>
      <w:r>
        <w:rPr>
          <w:color w:val="000000"/>
        </w:rPr>
        <w:t>These two factors had a total of 4</w:t>
      </w:r>
      <w:r w:rsidR="00640569">
        <w:rPr>
          <w:color w:val="000000"/>
        </w:rPr>
        <w:t>5</w:t>
      </w:r>
      <w:r>
        <w:rPr>
          <w:color w:val="000000"/>
        </w:rPr>
        <w:t xml:space="preserve"> items/item composites that showed either primary loadings on one of the factors or loaded on both factors without a clear primary loading (e.g., the item “Impulsive or acts without thinking” had a loading of .49 on both the externalizing and neurodevelopmental factors). </w:t>
      </w:r>
      <w:commentRangeEnd w:id="13"/>
      <w:r w:rsidR="00423214">
        <w:rPr>
          <w:rStyle w:val="CommentReference"/>
        </w:rPr>
        <w:commentReference w:id="13"/>
      </w:r>
      <w:r>
        <w:rPr>
          <w:color w:val="000000"/>
        </w:rPr>
        <w:t xml:space="preserve">Table 1 </w:t>
      </w:r>
      <w:r w:rsidR="00640569">
        <w:rPr>
          <w:color w:val="000000"/>
        </w:rPr>
        <w:t>in the preregistration (</w:t>
      </w:r>
      <w:hyperlink r:id="rId11" w:history="1">
        <w:r w:rsidR="008F22E9" w:rsidRPr="00AF0B98">
          <w:rPr>
            <w:rStyle w:val="Hyperlink"/>
          </w:rPr>
          <w:t>https://osf.io/ec36x/?view_only=d63a1452f133421b9e1bef34a41675f1</w:t>
        </w:r>
      </w:hyperlink>
      <w:r w:rsidR="00640569">
        <w:rPr>
          <w:color w:val="000000"/>
        </w:rPr>
        <w:t>)</w:t>
      </w:r>
      <w:r>
        <w:rPr>
          <w:color w:val="000000"/>
        </w:rPr>
        <w:t xml:space="preserve"> provides </w:t>
      </w:r>
      <w:r w:rsidR="000807B4">
        <w:rPr>
          <w:color w:val="000000"/>
        </w:rPr>
        <w:t xml:space="preserve">details for </w:t>
      </w:r>
      <w:r>
        <w:rPr>
          <w:color w:val="000000"/>
        </w:rPr>
        <w:t xml:space="preserve">the specific CBCL items that </w:t>
      </w:r>
      <w:r w:rsidR="008F22E9">
        <w:rPr>
          <w:color w:val="000000"/>
        </w:rPr>
        <w:t>were</w:t>
      </w:r>
      <w:r>
        <w:rPr>
          <w:color w:val="000000"/>
        </w:rPr>
        <w:t xml:space="preserve"> used for our analyses.</w:t>
      </w:r>
    </w:p>
    <w:p w14:paraId="7474D110" w14:textId="5F7FABDB" w:rsidR="005C04FB" w:rsidRDefault="005C04FB" w:rsidP="005C04FB">
      <w:pPr>
        <w:pStyle w:val="NormalWeb"/>
        <w:spacing w:before="0" w:beforeAutospacing="0" w:after="240" w:afterAutospacing="0" w:line="480" w:lineRule="auto"/>
        <w:ind w:firstLine="720"/>
        <w:contextualSpacing/>
        <w:rPr>
          <w:color w:val="000000"/>
        </w:rPr>
      </w:pPr>
      <w:r>
        <w:rPr>
          <w:b/>
          <w:bCs/>
          <w:color w:val="000000"/>
        </w:rPr>
        <w:t>Diagnostic Constructs (Parent- and Youth-Report</w:t>
      </w:r>
      <w:ins w:id="14" w:author="Emily Perkins" w:date="2023-10-20T22:12:00Z">
        <w:r w:rsidR="00774A1B">
          <w:rPr>
            <w:b/>
            <w:bCs/>
            <w:color w:val="000000"/>
          </w:rPr>
          <w:t>; T1</w:t>
        </w:r>
      </w:ins>
      <w:r>
        <w:rPr>
          <w:b/>
          <w:bCs/>
          <w:color w:val="000000"/>
        </w:rPr>
        <w:t xml:space="preserve">). </w:t>
      </w:r>
      <w:r>
        <w:rPr>
          <w:color w:val="000000"/>
        </w:rPr>
        <w:t xml:space="preserve">Clinical correlates </w:t>
      </w:r>
      <w:ins w:id="15" w:author="Emily Perkins" w:date="2023-10-20T22:12:00Z">
        <w:r w:rsidR="00774A1B">
          <w:rPr>
            <w:color w:val="000000"/>
          </w:rPr>
          <w:t xml:space="preserve">at baseline </w:t>
        </w:r>
      </w:ins>
      <w:r w:rsidR="000807B4">
        <w:rPr>
          <w:color w:val="000000"/>
        </w:rPr>
        <w:t>were</w:t>
      </w:r>
      <w:r>
        <w:rPr>
          <w:color w:val="000000"/>
        </w:rPr>
        <w:t xml:space="preserve"> assessed using clinician ratings of parent- and youth-reported modules of the Kiddie Schedule for Affective Disorders and Schizophrenia (KSADS-5). Clinical outcomes </w:t>
      </w:r>
      <w:r w:rsidR="000807B4">
        <w:rPr>
          <w:color w:val="000000"/>
        </w:rPr>
        <w:t>were</w:t>
      </w:r>
      <w:r>
        <w:rPr>
          <w:color w:val="000000"/>
        </w:rPr>
        <w:t xml:space="preserve"> assessed using dimensional symptom counts for the following externalizing, neurodevelopmental, and internalizing diagnostic constructs: conduct disorder, oppositional defiant disorder, ADHD, major depressive disorder, suicidality/self-harm, generalized anxiety disorder, and social anxiety disorder. Each symptom </w:t>
      </w:r>
      <w:r w:rsidR="000807B4">
        <w:rPr>
          <w:color w:val="000000"/>
        </w:rPr>
        <w:t>was</w:t>
      </w:r>
      <w:r>
        <w:rPr>
          <w:color w:val="000000"/>
        </w:rPr>
        <w:t xml:space="preserve"> indicated as being present (1) or not present (0), and symptoms </w:t>
      </w:r>
      <w:r w:rsidR="00640569">
        <w:rPr>
          <w:color w:val="000000"/>
        </w:rPr>
        <w:t>were</w:t>
      </w:r>
      <w:r>
        <w:rPr>
          <w:color w:val="000000"/>
        </w:rPr>
        <w:t xml:space="preserve"> summed such that higher scores indicate more symptoms endorsed for the diagnostic construct. Parents completed all KSADS-5 modules at the baseline assessment, while youth completed the mood disorder, social anxiety, generalized anxiety disorder, suicidality, and sleep modules at baseline.    </w:t>
      </w:r>
    </w:p>
    <w:p w14:paraId="785608A6" w14:textId="4B7E3C56" w:rsidR="005C04FB" w:rsidRDefault="005C04FB" w:rsidP="005C04FB">
      <w:pPr>
        <w:pStyle w:val="NormalWeb"/>
        <w:spacing w:before="0" w:beforeAutospacing="0" w:after="240" w:afterAutospacing="0" w:line="480" w:lineRule="auto"/>
        <w:ind w:firstLine="720"/>
        <w:contextualSpacing/>
        <w:rPr>
          <w:color w:val="000000"/>
        </w:rPr>
      </w:pPr>
      <w:r>
        <w:rPr>
          <w:b/>
          <w:bCs/>
          <w:color w:val="000000"/>
        </w:rPr>
        <w:t>Prosocial Behavior (Youth-Report</w:t>
      </w:r>
      <w:ins w:id="16" w:author="Emily Perkins" w:date="2023-10-20T22:12:00Z">
        <w:r w:rsidR="00774A1B">
          <w:rPr>
            <w:b/>
            <w:bCs/>
            <w:color w:val="000000"/>
          </w:rPr>
          <w:t>; T1</w:t>
        </w:r>
      </w:ins>
      <w:r>
        <w:rPr>
          <w:b/>
          <w:bCs/>
          <w:color w:val="000000"/>
        </w:rPr>
        <w:t>).</w:t>
      </w:r>
      <w:r>
        <w:rPr>
          <w:color w:val="000000"/>
        </w:rPr>
        <w:t xml:space="preserve"> Prosocial behavior </w:t>
      </w:r>
      <w:r w:rsidR="00E96A3A">
        <w:rPr>
          <w:color w:val="000000"/>
        </w:rPr>
        <w:t>was</w:t>
      </w:r>
      <w:r>
        <w:rPr>
          <w:color w:val="000000"/>
        </w:rPr>
        <w:t xml:space="preserve"> assessed using the 3</w:t>
      </w:r>
      <w:ins w:id="17" w:author="Emily Perkins" w:date="2023-10-20T22:14:00Z">
        <w:r w:rsidR="00774A1B">
          <w:rPr>
            <w:color w:val="000000"/>
          </w:rPr>
          <w:t>-</w:t>
        </w:r>
      </w:ins>
      <w:del w:id="18" w:author="Emily Perkins" w:date="2023-10-20T22:14:00Z">
        <w:r w:rsidDel="00774A1B">
          <w:rPr>
            <w:color w:val="000000"/>
          </w:rPr>
          <w:delText xml:space="preserve"> </w:delText>
        </w:r>
      </w:del>
      <w:r>
        <w:rPr>
          <w:color w:val="000000"/>
        </w:rPr>
        <w:t>item</w:t>
      </w:r>
      <w:del w:id="19" w:author="Emily Perkins" w:date="2023-10-20T22:14:00Z">
        <w:r w:rsidDel="00774A1B">
          <w:rPr>
            <w:color w:val="000000"/>
          </w:rPr>
          <w:delText>s</w:delText>
        </w:r>
      </w:del>
      <w:r>
        <w:rPr>
          <w:color w:val="000000"/>
        </w:rPr>
        <w:t xml:space="preserve"> </w:t>
      </w:r>
      <w:del w:id="20" w:author="Emily Perkins" w:date="2023-10-20T22:14:00Z">
        <w:r w:rsidDel="00774A1B">
          <w:rPr>
            <w:color w:val="000000"/>
          </w:rPr>
          <w:delText xml:space="preserve">from </w:delText>
        </w:r>
      </w:del>
      <w:ins w:id="21" w:author="Emily Perkins" w:date="2023-10-20T21:17:00Z">
        <w:r w:rsidR="00051CA6">
          <w:rPr>
            <w:color w:val="000000"/>
          </w:rPr>
          <w:t>sub</w:t>
        </w:r>
      </w:ins>
      <w:ins w:id="22" w:author="Emily Perkins" w:date="2023-10-20T22:14:00Z">
        <w:r w:rsidR="00774A1B">
          <w:rPr>
            <w:color w:val="000000"/>
          </w:rPr>
          <w:t xml:space="preserve">scale of </w:t>
        </w:r>
      </w:ins>
      <w:r>
        <w:rPr>
          <w:color w:val="000000"/>
        </w:rPr>
        <w:t xml:space="preserve">the youth-reported Strengths and Difficulties Questionnaire (SDQ) (“I try to be nice to other people”; “I care about their feelings”; “I offer to help others”) administered at baseline. Items </w:t>
      </w:r>
      <w:r w:rsidR="00E96A3A">
        <w:rPr>
          <w:color w:val="000000"/>
        </w:rPr>
        <w:t>were</w:t>
      </w:r>
      <w:r>
        <w:rPr>
          <w:color w:val="000000"/>
        </w:rPr>
        <w:t xml:space="preserve"> rated on a 3-point scale ranging from 0 (not true) to 2 (certainly true) and summed such that higher scores represent greater levels of prosocial behavior. </w:t>
      </w:r>
    </w:p>
    <w:p w14:paraId="762639E8" w14:textId="2DFE28AB" w:rsidR="005C04FB" w:rsidRDefault="005C04FB" w:rsidP="005C04FB">
      <w:pPr>
        <w:pStyle w:val="NormalWeb"/>
        <w:spacing w:before="0" w:beforeAutospacing="0" w:after="240" w:afterAutospacing="0" w:line="480" w:lineRule="auto"/>
        <w:ind w:firstLine="720"/>
        <w:contextualSpacing/>
        <w:rPr>
          <w:color w:val="000000"/>
        </w:rPr>
      </w:pPr>
      <w:r>
        <w:rPr>
          <w:b/>
          <w:bCs/>
          <w:color w:val="000000"/>
        </w:rPr>
        <w:lastRenderedPageBreak/>
        <w:t>Impulsivity (Youth-Report</w:t>
      </w:r>
      <w:ins w:id="23" w:author="Emily Perkins" w:date="2023-10-20T21:18:00Z">
        <w:r w:rsidR="00051CA6">
          <w:rPr>
            <w:b/>
            <w:bCs/>
            <w:color w:val="000000"/>
          </w:rPr>
          <w:t>; T1</w:t>
        </w:r>
      </w:ins>
      <w:r>
        <w:rPr>
          <w:b/>
          <w:bCs/>
          <w:color w:val="000000"/>
        </w:rPr>
        <w:t>).</w:t>
      </w:r>
      <w:r>
        <w:rPr>
          <w:color w:val="000000"/>
        </w:rPr>
        <w:t xml:space="preserve"> Impulsivity was assessed using the youth-reported Urgency, Premeditation (lack of), Perseverance (lack of), Sensation Seeking, Positive Urgency, Impulsive Behavior Scale (UPPS-P for Children Short Form – ABCD version) at baseline. The scale contained 20 items assessing impulsivity (e.g., “I like to stop and think about things before I do them</w:t>
      </w:r>
      <w:ins w:id="24" w:author="Emily Perkins" w:date="2023-10-20T21:18:00Z">
        <w:r w:rsidR="00051CA6">
          <w:rPr>
            <w:color w:val="000000"/>
          </w:rPr>
          <w:t>”</w:t>
        </w:r>
      </w:ins>
      <w:r>
        <w:rPr>
          <w:color w:val="000000"/>
        </w:rPr>
        <w:t xml:space="preserve"> (Reversed)</w:t>
      </w:r>
      <w:del w:id="25" w:author="Emily Perkins" w:date="2023-10-20T21:18:00Z">
        <w:r w:rsidDel="00051CA6">
          <w:rPr>
            <w:color w:val="000000"/>
          </w:rPr>
          <w:delText>”</w:delText>
        </w:r>
      </w:del>
      <w:r>
        <w:rPr>
          <w:color w:val="000000"/>
        </w:rPr>
        <w:t>) and includes 5 subscales: Negative Urgency, Positive Urgency, Lack of Perseverance, Lack of Planning, and Sensation Seeking. Items were rated on a 4-point scale from 1 (not at all like me) to 4 (very much like me) and summed such that higher scores represent higher impulsivity.</w:t>
      </w:r>
    </w:p>
    <w:p w14:paraId="2CE6343C" w14:textId="28B70733" w:rsidR="0024577F" w:rsidRDefault="005C04FB" w:rsidP="0024577F">
      <w:pPr>
        <w:pStyle w:val="NormalWeb"/>
        <w:spacing w:before="0" w:beforeAutospacing="0" w:after="240" w:afterAutospacing="0" w:line="480" w:lineRule="auto"/>
        <w:ind w:firstLine="720"/>
        <w:contextualSpacing/>
        <w:rPr>
          <w:b/>
          <w:bCs/>
          <w:color w:val="000000"/>
        </w:rPr>
      </w:pPr>
      <w:r>
        <w:rPr>
          <w:b/>
          <w:bCs/>
          <w:color w:val="000000"/>
        </w:rPr>
        <w:t>Fluid Intelligence Composite</w:t>
      </w:r>
      <w:ins w:id="26" w:author="Emily Perkins" w:date="2023-10-20T21:18:00Z">
        <w:r w:rsidR="00051CA6">
          <w:rPr>
            <w:b/>
            <w:bCs/>
            <w:color w:val="000000"/>
          </w:rPr>
          <w:t xml:space="preserve"> (T1)</w:t>
        </w:r>
      </w:ins>
      <w:r>
        <w:rPr>
          <w:b/>
          <w:bCs/>
          <w:color w:val="000000"/>
        </w:rPr>
        <w:t xml:space="preserve">. </w:t>
      </w:r>
      <w:r>
        <w:rPr>
          <w:color w:val="000000"/>
        </w:rPr>
        <w:t xml:space="preserve">Fluid intelligence was assessed </w:t>
      </w:r>
      <w:ins w:id="27" w:author="Emily Perkins" w:date="2023-10-20T21:19:00Z">
        <w:r w:rsidR="00051CA6">
          <w:rPr>
            <w:color w:val="000000"/>
          </w:rPr>
          <w:t xml:space="preserve">at baseline </w:t>
        </w:r>
      </w:ins>
      <w:r>
        <w:rPr>
          <w:color w:val="000000"/>
        </w:rPr>
        <w:t>using an age-corrected composite of 5 tasks from the NIH Toolbox Cognition measures: List Sorting Working Memory Test, Pattern Comparison Processing Speed Test, Picture Sequence Memory Test, Flanker Task, and Dimensional Change Card Sort Test. These tasks collectively assess abilities related to processing speed, episodic memory, working memory, cognitive control, and cognitive flexibility (Luciana et al., 2018).   </w:t>
      </w:r>
      <w:r>
        <w:rPr>
          <w:b/>
          <w:bCs/>
          <w:color w:val="000000"/>
        </w:rPr>
        <w:t> </w:t>
      </w:r>
    </w:p>
    <w:p w14:paraId="284D03B9" w14:textId="0F9E6A94" w:rsidR="0024577F" w:rsidRDefault="0079010C" w:rsidP="0024577F">
      <w:pPr>
        <w:pStyle w:val="NormalWeb"/>
        <w:spacing w:before="0" w:beforeAutospacing="0" w:after="240" w:afterAutospacing="0" w:line="480" w:lineRule="auto"/>
        <w:contextualSpacing/>
        <w:rPr>
          <w:b/>
        </w:rPr>
      </w:pPr>
      <w:r>
        <w:rPr>
          <w:b/>
        </w:rPr>
        <w:t>Preregistered Analyses</w:t>
      </w:r>
      <w:r w:rsidR="00EC7FF9">
        <w:rPr>
          <w:b/>
        </w:rPr>
        <w:t xml:space="preserve"> and Hypotheses</w:t>
      </w:r>
      <w:r w:rsidR="006248C8">
        <w:rPr>
          <w:rStyle w:val="FootnoteReference"/>
          <w:b/>
        </w:rPr>
        <w:footnoteReference w:id="1"/>
      </w:r>
    </w:p>
    <w:p w14:paraId="4B6B790C" w14:textId="42C578A7" w:rsidR="003A0057" w:rsidRPr="003A0057" w:rsidRDefault="003A0057" w:rsidP="0024577F">
      <w:pPr>
        <w:pStyle w:val="NormalWeb"/>
        <w:spacing w:before="0" w:beforeAutospacing="0" w:after="240" w:afterAutospacing="0" w:line="480" w:lineRule="auto"/>
        <w:contextualSpacing/>
      </w:pPr>
      <w:r>
        <w:rPr>
          <w:b/>
          <w:i/>
        </w:rPr>
        <w:t>Aim 1 Analyses</w:t>
      </w:r>
    </w:p>
    <w:p w14:paraId="2E7625CF" w14:textId="08BE364D" w:rsidR="00E44BE7" w:rsidRPr="00EC7FF9" w:rsidRDefault="00E44BE7" w:rsidP="00EC7FF9">
      <w:pPr>
        <w:pStyle w:val="NormalWeb"/>
        <w:spacing w:before="0" w:beforeAutospacing="0" w:after="0" w:afterAutospacing="0" w:line="480" w:lineRule="auto"/>
        <w:ind w:firstLine="720"/>
        <w:rPr>
          <w:color w:val="000000"/>
        </w:rPr>
      </w:pPr>
      <w:r>
        <w:rPr>
          <w:color w:val="000000"/>
        </w:rPr>
        <w:t xml:space="preserve">To examine the hierarchical structure of externalizing symptoms </w:t>
      </w:r>
      <w:r w:rsidR="000807B4">
        <w:rPr>
          <w:color w:val="000000"/>
        </w:rPr>
        <w:t>at baseline</w:t>
      </w:r>
      <w:r>
        <w:rPr>
          <w:color w:val="000000"/>
        </w:rPr>
        <w:t xml:space="preserve">, </w:t>
      </w:r>
      <w:r w:rsidR="00826DAE">
        <w:rPr>
          <w:color w:val="000000"/>
        </w:rPr>
        <w:t>we used the 45</w:t>
      </w:r>
      <w:r>
        <w:rPr>
          <w:color w:val="000000"/>
        </w:rPr>
        <w:t xml:space="preserve"> items/composites identified in Michelini et al. (2019) that loaded on the broad-based externalizing dimension identified at the second level of their bass-ackwards analysis. </w:t>
      </w:r>
      <w:r w:rsidR="00826DAE">
        <w:rPr>
          <w:color w:val="000000"/>
        </w:rPr>
        <w:t>The ‘psych’</w:t>
      </w:r>
      <w:r>
        <w:rPr>
          <w:color w:val="000000"/>
        </w:rPr>
        <w:t xml:space="preserve"> package </w:t>
      </w:r>
      <w:r w:rsidR="006E0915">
        <w:rPr>
          <w:color w:val="000000"/>
        </w:rPr>
        <w:fldChar w:fldCharType="begin"/>
      </w:r>
      <w:r w:rsidR="00FE21D6">
        <w:rPr>
          <w:color w:val="000000"/>
        </w:rPr>
        <w:instrText xml:space="preserve"> ADDIN ZOTERO_ITEM CSL_CITATION {"citationID":"XvXc0KSq","properties":{"formattedCitation":"(Revelle, 2013)","plainCitation":"(Revelle, 2013)","dontUpdate":true,"noteIndex":0},"citationItems":[{"id":4902,"uris":["http://zotero.org/users/12159061/items/6HU3ZE5U"],"itemData":{"id":4902,"type":"article-journal","abstract":"scrub\\n\\nscore.items","DOI":"10.1109/TEM.2010.2048913","ISSN":"00189391","note":"ISBN: 0018-9391 VO - 58","page":"99","title":"An overview of the psych package","author":[{"family":"Revelle","given":"William"}],"issued":{"date-parts":[["2013"]]}}}],"schema":"https://github.com/citation-style-language/schema/raw/master/csl-citation.json"} </w:instrText>
      </w:r>
      <w:r w:rsidR="006E0915">
        <w:rPr>
          <w:color w:val="000000"/>
        </w:rPr>
        <w:fldChar w:fldCharType="separate"/>
      </w:r>
      <w:r w:rsidR="006E0915">
        <w:rPr>
          <w:noProof/>
          <w:color w:val="000000"/>
        </w:rPr>
        <w:t>(Revelle, 2023)</w:t>
      </w:r>
      <w:r w:rsidR="006E0915">
        <w:rPr>
          <w:color w:val="000000"/>
        </w:rPr>
        <w:fldChar w:fldCharType="end"/>
      </w:r>
      <w:r w:rsidR="006E0915">
        <w:rPr>
          <w:color w:val="000000"/>
        </w:rPr>
        <w:t xml:space="preserve"> </w:t>
      </w:r>
      <w:r w:rsidR="00826DAE">
        <w:rPr>
          <w:color w:val="000000"/>
        </w:rPr>
        <w:t xml:space="preserve">was used </w:t>
      </w:r>
      <w:r>
        <w:rPr>
          <w:color w:val="000000"/>
        </w:rPr>
        <w:t>to implement both parallel analysis and the minimum average partial correlation (MAP</w:t>
      </w:r>
      <w:r w:rsidR="00826DAE">
        <w:rPr>
          <w:color w:val="000000"/>
        </w:rPr>
        <w:t>) to</w:t>
      </w:r>
      <w:r>
        <w:rPr>
          <w:color w:val="000000"/>
        </w:rPr>
        <w:t xml:space="preserve"> estimate the number of factors to extract from the 4</w:t>
      </w:r>
      <w:r w:rsidR="00826DAE">
        <w:rPr>
          <w:color w:val="000000"/>
        </w:rPr>
        <w:t>5</w:t>
      </w:r>
      <w:r>
        <w:rPr>
          <w:color w:val="000000"/>
        </w:rPr>
        <w:t xml:space="preserve"> items/composites. Next, we </w:t>
      </w:r>
      <w:r w:rsidR="00826DAE">
        <w:rPr>
          <w:color w:val="000000"/>
        </w:rPr>
        <w:t>used</w:t>
      </w:r>
      <w:r>
        <w:rPr>
          <w:color w:val="000000"/>
        </w:rPr>
        <w:t xml:space="preserve"> Forbes’ </w:t>
      </w:r>
      <w:r w:rsidR="006E0915">
        <w:rPr>
          <w:color w:val="000000"/>
        </w:rPr>
        <w:fldChar w:fldCharType="begin"/>
      </w:r>
      <w:r w:rsidR="00FE21D6">
        <w:rPr>
          <w:color w:val="000000"/>
        </w:rPr>
        <w:instrText xml:space="preserve"> ADDIN ZOTERO_ITEM CSL_CITATION {"citationID":"BDOOZt9s","properties":{"formattedCitation":"(Forbes, 2023)","plainCitation":"(Forbes, 2023)","dontUpdate":true,"noteIndex":0},"citationItems":[{"id":22079,"uris":["http://zotero.org/users/12159061/items/PUDHYU32"],"itemData":{"id":22079,"type":"article-journal","container-title":"Psychological Methods","DOI":"10.1037/met0000546","ISSN":"1082-989X","page":"1-20","title":"Improving hierarchical models of individual differences: An extension of Goldberg’s bass-ackward method.","author":[{"family":"Forbes","given":"Miriam K."}],"issued":{"date-parts":[["2023"]]}}}],"schema":"https://github.com/citation-style-language/schema/raw/master/csl-citation.json"} </w:instrText>
      </w:r>
      <w:r w:rsidR="006E0915">
        <w:rPr>
          <w:color w:val="000000"/>
        </w:rPr>
        <w:fldChar w:fldCharType="separate"/>
      </w:r>
      <w:r w:rsidR="006E0915">
        <w:rPr>
          <w:noProof/>
          <w:color w:val="000000"/>
        </w:rPr>
        <w:t>(2023)</w:t>
      </w:r>
      <w:r w:rsidR="006E0915">
        <w:rPr>
          <w:color w:val="000000"/>
        </w:rPr>
        <w:fldChar w:fldCharType="end"/>
      </w:r>
      <w:r>
        <w:rPr>
          <w:color w:val="000000"/>
        </w:rPr>
        <w:t xml:space="preserve"> recently developed extension to Goldberg’s </w:t>
      </w:r>
      <w:commentRangeStart w:id="28"/>
      <w:r>
        <w:rPr>
          <w:color w:val="000000"/>
        </w:rPr>
        <w:lastRenderedPageBreak/>
        <w:t xml:space="preserve">“bass-ackwards” </w:t>
      </w:r>
      <w:commentRangeEnd w:id="28"/>
      <w:r w:rsidR="00914505">
        <w:rPr>
          <w:rStyle w:val="CommentReference"/>
        </w:rPr>
        <w:commentReference w:id="28"/>
      </w:r>
      <w:r>
        <w:rPr>
          <w:color w:val="000000"/>
        </w:rPr>
        <w:t xml:space="preserve">analysis </w:t>
      </w:r>
      <w:r w:rsidR="006E0915">
        <w:rPr>
          <w:color w:val="000000"/>
        </w:rPr>
        <w:fldChar w:fldCharType="begin"/>
      </w:r>
      <w:r w:rsidR="00FE21D6">
        <w:rPr>
          <w:color w:val="000000"/>
        </w:rPr>
        <w:instrText xml:space="preserve"> ADDIN ZOTERO_ITEM CSL_CITATION {"citationID":"6AJV7R9f","properties":{"formattedCitation":"(Goldberg, 2006)","plainCitation":"(Goldberg, 2006)","noteIndex":0},"citationItems":[{"id":3882,"uris":["http://zotero.org/users/12159061/items/8F5YWXQU"],"itemData":{"id":3882,"type":"article-journal","abstract":"A simple method is presented for examining the hierarchical structure of a set of variables, based on factor scores from rotated solutions involving one to many factors. The correlations among orthogonal factor scores from adjoining levels can be viewed as path coefficients in a hierarchical structure. The method is easily implemented using any of a wide variety of standard computer programs, and it has proved to be extremely useful in a number of diverse applications, some of which are here described. ?? 2006 Elsevier Inc. All rights reserved.","container-title":"Journal of Research in Personality","DOI":"10.1016/j.jrp.2006.01.001","ISSN":"00926566","issue":"4","note":"ISBN: 0092-6566","page":"347-358","title":"Doing it all Bass-Ackwards: The development of hierarchical factor structures from the top down","volume":"40","author":[{"family":"Goldberg","given":"Lewis R."}],"issued":{"date-parts":[["2006"]]}}}],"schema":"https://github.com/citation-style-language/schema/raw/master/csl-citation.json"} </w:instrText>
      </w:r>
      <w:r w:rsidR="006E0915">
        <w:rPr>
          <w:color w:val="000000"/>
        </w:rPr>
        <w:fldChar w:fldCharType="separate"/>
      </w:r>
      <w:r w:rsidR="006E0915">
        <w:rPr>
          <w:noProof/>
          <w:color w:val="000000"/>
        </w:rPr>
        <w:t>(Goldberg, 2006)</w:t>
      </w:r>
      <w:r w:rsidR="006E0915">
        <w:rPr>
          <w:color w:val="000000"/>
        </w:rPr>
        <w:fldChar w:fldCharType="end"/>
      </w:r>
      <w:r w:rsidR="00E508AC">
        <w:rPr>
          <w:color w:val="000000"/>
        </w:rPr>
        <w:t xml:space="preserve"> </w:t>
      </w:r>
      <w:r>
        <w:rPr>
          <w:color w:val="000000"/>
        </w:rPr>
        <w:t>to identify the hierarchical structure of externalizing items/composites.</w:t>
      </w:r>
      <w:r w:rsidR="00EC7FF9">
        <w:rPr>
          <w:color w:val="000000"/>
        </w:rPr>
        <w:t xml:space="preserve"> Forbes’ </w:t>
      </w:r>
      <w:r w:rsidR="000807B4">
        <w:rPr>
          <w:color w:val="000000"/>
        </w:rPr>
        <w:t xml:space="preserve">(2023) </w:t>
      </w:r>
      <w:r w:rsidR="00EC7FF9">
        <w:rPr>
          <w:color w:val="000000"/>
        </w:rPr>
        <w:t>extended bass-ackwards approach is similar to the traditional bass-ackwards analysis, where a single factor</w:t>
      </w:r>
      <w:r w:rsidR="006E0915">
        <w:rPr>
          <w:color w:val="000000"/>
        </w:rPr>
        <w:t xml:space="preserve"> or principal component</w:t>
      </w:r>
      <w:r w:rsidR="00EC7FF9">
        <w:rPr>
          <w:color w:val="000000"/>
        </w:rPr>
        <w:t xml:space="preserve"> is extracted at the first level of the hierarchy, and an additional factor is extracted at each subsequent level of the hierarchy. However, the extended bass-ackwards approach differs from the traditional approach in that it </w:t>
      </w:r>
      <w:r w:rsidR="00EC7FF9">
        <w:rPr>
          <w:rFonts w:ascii="Courier New" w:hAnsi="Courier New" w:cs="Courier New"/>
          <w:color w:val="000000"/>
        </w:rPr>
        <w:t>﻿</w:t>
      </w:r>
      <w:r w:rsidR="00EC7FF9">
        <w:rPr>
          <w:color w:val="000000"/>
        </w:rPr>
        <w:t xml:space="preserve">1) identifies redundant components that perpetuate through multiple levels of the hierarchy; 2) aids in identification of artifactual components; and 3) plots the strongest factor correlations among the remaining factors to identify their hierarchical structure. Although past work has used similar factor analytic approaches </w:t>
      </w:r>
      <w:del w:id="29" w:author="Emily Perkins" w:date="2023-10-20T21:23:00Z">
        <w:r w:rsidR="00EC7FF9" w:rsidDel="00C6151A">
          <w:rPr>
            <w:color w:val="000000"/>
          </w:rPr>
          <w:delText xml:space="preserve">using </w:delText>
        </w:r>
      </w:del>
      <w:ins w:id="30" w:author="Emily Perkins" w:date="2023-10-20T21:23:00Z">
        <w:r w:rsidR="00C6151A">
          <w:rPr>
            <w:color w:val="000000"/>
          </w:rPr>
          <w:t xml:space="preserve">on </w:t>
        </w:r>
      </w:ins>
      <w:r w:rsidR="00EC7FF9">
        <w:rPr>
          <w:color w:val="000000"/>
        </w:rPr>
        <w:t xml:space="preserve">CBCL data in the ABCD sample (e.g., Michelini et al., 2019), by constraining our analyses to only focus on the 45 CBCL items/composites associated with broad-based externalizing, </w:t>
      </w:r>
      <w:r w:rsidR="006E0915">
        <w:rPr>
          <w:color w:val="000000"/>
        </w:rPr>
        <w:t xml:space="preserve">we expected </w:t>
      </w:r>
      <w:r w:rsidR="000807B4">
        <w:rPr>
          <w:color w:val="000000"/>
        </w:rPr>
        <w:t xml:space="preserve">more fine-grained </w:t>
      </w:r>
      <w:r w:rsidR="006E0915">
        <w:rPr>
          <w:color w:val="000000"/>
        </w:rPr>
        <w:t>differences to</w:t>
      </w:r>
      <w:r w:rsidR="00EC7FF9">
        <w:rPr>
          <w:color w:val="000000"/>
        </w:rPr>
        <w:t xml:space="preserve"> emerge in the hierarchical structure of the CBCL items/composites. The </w:t>
      </w:r>
      <w:r w:rsidR="006E0915">
        <w:rPr>
          <w:color w:val="000000"/>
        </w:rPr>
        <w:t>goal</w:t>
      </w:r>
      <w:r w:rsidR="00EC7FF9">
        <w:rPr>
          <w:color w:val="000000"/>
        </w:rPr>
        <w:t xml:space="preserve"> of using such an approach is to have an empirically identified</w:t>
      </w:r>
      <w:r w:rsidR="00E524ED">
        <w:rPr>
          <w:color w:val="000000"/>
        </w:rPr>
        <w:t>, unidimensional</w:t>
      </w:r>
      <w:r w:rsidR="00EC7FF9">
        <w:rPr>
          <w:color w:val="000000"/>
        </w:rPr>
        <w:t xml:space="preserve"> structure for </w:t>
      </w:r>
      <w:r w:rsidR="00E524ED">
        <w:rPr>
          <w:color w:val="000000"/>
        </w:rPr>
        <w:t xml:space="preserve">specific </w:t>
      </w:r>
      <w:r w:rsidR="00EC7FF9">
        <w:rPr>
          <w:color w:val="000000"/>
        </w:rPr>
        <w:t>externalizing dimensions before moving to more complex modeling approaches (i.e., longitudinal measurement invariance).</w:t>
      </w:r>
      <w:r>
        <w:rPr>
          <w:color w:val="000000"/>
        </w:rPr>
        <w:t xml:space="preserve">  </w:t>
      </w:r>
    </w:p>
    <w:p w14:paraId="05953631" w14:textId="7CDB2CF8" w:rsidR="00E44BE7" w:rsidRDefault="00E44BE7" w:rsidP="00EC7FF9">
      <w:pPr>
        <w:pStyle w:val="NormalWeb"/>
        <w:spacing w:before="0" w:beforeAutospacing="0" w:after="0" w:afterAutospacing="0" w:line="480" w:lineRule="auto"/>
        <w:ind w:firstLine="720"/>
      </w:pPr>
      <w:r>
        <w:rPr>
          <w:color w:val="000000"/>
        </w:rPr>
        <w:t xml:space="preserve">After identifying the hierarchical structure of externalizing dimensions, we </w:t>
      </w:r>
      <w:r w:rsidR="003A0057">
        <w:rPr>
          <w:color w:val="000000"/>
        </w:rPr>
        <w:t>assessed</w:t>
      </w:r>
      <w:r>
        <w:rPr>
          <w:color w:val="000000"/>
        </w:rPr>
        <w:t xml:space="preserve"> evidence of </w:t>
      </w:r>
      <w:r w:rsidR="000807B4">
        <w:rPr>
          <w:color w:val="000000"/>
        </w:rPr>
        <w:t xml:space="preserve">the dimensions’ </w:t>
      </w:r>
      <w:r>
        <w:rPr>
          <w:color w:val="000000"/>
        </w:rPr>
        <w:t>discriminant validity by ex</w:t>
      </w:r>
      <w:r w:rsidR="000807B4">
        <w:rPr>
          <w:color w:val="000000"/>
        </w:rPr>
        <w:t xml:space="preserve">amining </w:t>
      </w:r>
      <w:r>
        <w:rPr>
          <w:color w:val="000000"/>
        </w:rPr>
        <w:t xml:space="preserve">correlations between the </w:t>
      </w:r>
      <w:r w:rsidR="006E0915">
        <w:rPr>
          <w:color w:val="000000"/>
        </w:rPr>
        <w:t xml:space="preserve">identified </w:t>
      </w:r>
      <w:r w:rsidR="003A0057">
        <w:rPr>
          <w:color w:val="000000"/>
        </w:rPr>
        <w:t>externalizing dimensions</w:t>
      </w:r>
      <w:r w:rsidR="000807B4">
        <w:rPr>
          <w:color w:val="000000"/>
        </w:rPr>
        <w:t xml:space="preserve"> (assessed using factor scores)</w:t>
      </w:r>
      <w:r w:rsidR="003A0057">
        <w:rPr>
          <w:color w:val="000000"/>
        </w:rPr>
        <w:t xml:space="preserve"> and</w:t>
      </w:r>
      <w:r>
        <w:rPr>
          <w:color w:val="000000"/>
        </w:rPr>
        <w:t xml:space="preserve"> external correlates (e.g., conduct disorder symptoms, prosocial behavior, impulsivity, cognitive ability). </w:t>
      </w:r>
      <w:commentRangeStart w:id="31"/>
      <w:r>
        <w:rPr>
          <w:color w:val="000000"/>
        </w:rPr>
        <w:t xml:space="preserve">These analyses </w:t>
      </w:r>
      <w:r w:rsidR="003A0057">
        <w:rPr>
          <w:color w:val="000000"/>
        </w:rPr>
        <w:t>were conducted to</w:t>
      </w:r>
      <w:r>
        <w:rPr>
          <w:color w:val="000000"/>
        </w:rPr>
        <w:t xml:space="preserve"> further characterize the externalizing dimensions </w:t>
      </w:r>
      <w:r w:rsidR="000807B4">
        <w:rPr>
          <w:color w:val="000000"/>
        </w:rPr>
        <w:t>derived from</w:t>
      </w:r>
      <w:r>
        <w:rPr>
          <w:color w:val="000000"/>
        </w:rPr>
        <w:t xml:space="preserve"> the bass-ackwards results and provide evidence of their discriminant validity. </w:t>
      </w:r>
      <w:commentRangeEnd w:id="31"/>
      <w:r w:rsidR="00C6151A">
        <w:rPr>
          <w:rStyle w:val="CommentReference"/>
        </w:rPr>
        <w:commentReference w:id="31"/>
      </w:r>
      <w:r>
        <w:rPr>
          <w:color w:val="000000"/>
        </w:rPr>
        <w:t xml:space="preserve">  </w:t>
      </w:r>
    </w:p>
    <w:p w14:paraId="484CADEC" w14:textId="77A4475F" w:rsidR="00E44BE7" w:rsidRDefault="003A0057" w:rsidP="003A0057">
      <w:pPr>
        <w:pStyle w:val="NormalWeb"/>
        <w:spacing w:before="0" w:beforeAutospacing="0" w:after="240" w:afterAutospacing="0" w:line="480" w:lineRule="auto"/>
        <w:contextualSpacing/>
      </w:pPr>
      <w:r>
        <w:rPr>
          <w:b/>
          <w:i/>
        </w:rPr>
        <w:t>Aim 2 Analyses</w:t>
      </w:r>
    </w:p>
    <w:p w14:paraId="7D62A9A2" w14:textId="591F74DC" w:rsidR="00E44BE7" w:rsidRDefault="00E44BE7" w:rsidP="003A0057">
      <w:pPr>
        <w:pStyle w:val="NormalWeb"/>
        <w:spacing w:before="0" w:beforeAutospacing="0" w:after="0" w:afterAutospacing="0" w:line="480" w:lineRule="auto"/>
        <w:ind w:firstLine="720"/>
      </w:pPr>
      <w:r>
        <w:rPr>
          <w:color w:val="000000"/>
        </w:rPr>
        <w:lastRenderedPageBreak/>
        <w:t>Following the extended bass-ackwards and correlational analyses, we examine</w:t>
      </w:r>
      <w:r w:rsidR="003A0057">
        <w:rPr>
          <w:color w:val="000000"/>
        </w:rPr>
        <w:t>d</w:t>
      </w:r>
      <w:r>
        <w:rPr>
          <w:color w:val="000000"/>
        </w:rPr>
        <w:t xml:space="preserve"> the longitudinal measurement invariance of each externalizing </w:t>
      </w:r>
      <w:r w:rsidR="003A0057">
        <w:rPr>
          <w:color w:val="000000"/>
        </w:rPr>
        <w:t>dimension</w:t>
      </w:r>
      <w:r>
        <w:rPr>
          <w:color w:val="000000"/>
        </w:rPr>
        <w:t xml:space="preserve"> through a series of confirmatory factor analyses (CFA). Longitudinal measurement invariance </w:t>
      </w:r>
      <w:r w:rsidR="003A0057">
        <w:rPr>
          <w:color w:val="000000"/>
        </w:rPr>
        <w:t>was examined in typical fashion,</w:t>
      </w:r>
      <w:r>
        <w:rPr>
          <w:color w:val="000000"/>
        </w:rPr>
        <w:t xml:space="preserve"> first using a CFA to test for configural measurement invariance and including constraints in a step-by-step fashion. After configural invariance, we </w:t>
      </w:r>
      <w:r w:rsidR="003A0057">
        <w:rPr>
          <w:color w:val="000000"/>
        </w:rPr>
        <w:t xml:space="preserve">examined </w:t>
      </w:r>
      <w:r>
        <w:rPr>
          <w:color w:val="000000"/>
        </w:rPr>
        <w:t>weak invariance (by adding constraints to factor loadings), then strong invariance (by adding constraints for item intercepts)</w:t>
      </w:r>
      <w:r w:rsidR="000807B4">
        <w:rPr>
          <w:color w:val="000000"/>
        </w:rPr>
        <w:t>. In some cases, we also examined</w:t>
      </w:r>
      <w:r>
        <w:rPr>
          <w:color w:val="000000"/>
        </w:rPr>
        <w:t xml:space="preserve"> strict invariance (by adding constraints on item residuals). </w:t>
      </w:r>
    </w:p>
    <w:p w14:paraId="7F0500A5" w14:textId="75BE92C9" w:rsidR="003A0057" w:rsidRDefault="00E44BE7" w:rsidP="003A0057">
      <w:pPr>
        <w:pStyle w:val="NormalWeb"/>
        <w:spacing w:before="0" w:beforeAutospacing="0" w:after="0" w:afterAutospacing="0" w:line="480" w:lineRule="auto"/>
        <w:ind w:firstLine="720"/>
        <w:rPr>
          <w:color w:val="000000"/>
        </w:rPr>
      </w:pPr>
      <w:commentRangeStart w:id="32"/>
      <w:r>
        <w:rPr>
          <w:color w:val="000000"/>
        </w:rPr>
        <w:t xml:space="preserve">For </w:t>
      </w:r>
      <w:commentRangeEnd w:id="32"/>
      <w:r w:rsidR="00BE56A8">
        <w:rPr>
          <w:rStyle w:val="CommentReference"/>
        </w:rPr>
        <w:commentReference w:id="32"/>
      </w:r>
      <w:r>
        <w:rPr>
          <w:color w:val="000000"/>
        </w:rPr>
        <w:t xml:space="preserve">tests of longitudinal measurement invariance, criteria for significant decrements in model fit </w:t>
      </w:r>
      <w:r w:rsidR="003A0057">
        <w:rPr>
          <w:color w:val="000000"/>
        </w:rPr>
        <w:t>were</w:t>
      </w:r>
      <w:r>
        <w:rPr>
          <w:color w:val="000000"/>
        </w:rPr>
        <w:t xml:space="preserve"> based on the recommendations of past simulation studies</w:t>
      </w:r>
      <w:ins w:id="33" w:author="Emily Perkins" w:date="2023-10-20T21:31:00Z">
        <w:r w:rsidR="00073354">
          <w:rPr>
            <w:color w:val="000000"/>
          </w:rPr>
          <w:t xml:space="preserve"> (Meade et al., 2008)</w:t>
        </w:r>
      </w:ins>
      <w:r w:rsidR="00EF6B64">
        <w:rPr>
          <w:color w:val="000000"/>
        </w:rPr>
        <w:t xml:space="preserve"> focused on </w:t>
      </w:r>
      <w:ins w:id="34" w:author="Emily Perkins" w:date="2023-10-20T21:30:00Z">
        <w:r w:rsidR="00073354">
          <w:rPr>
            <w:color w:val="000000"/>
          </w:rPr>
          <w:t>changes</w:t>
        </w:r>
      </w:ins>
      <w:ins w:id="35" w:author="Emily Perkins" w:date="2023-10-20T21:31:00Z">
        <w:r w:rsidR="00073354">
          <w:rPr>
            <w:color w:val="000000"/>
          </w:rPr>
          <w:t xml:space="preserve"> in </w:t>
        </w:r>
      </w:ins>
      <w:r w:rsidR="00EF6B64">
        <w:rPr>
          <w:color w:val="000000"/>
        </w:rPr>
        <w:t>the comparative fit index (CFI</w:t>
      </w:r>
      <w:ins w:id="36" w:author="Emily Perkins" w:date="2023-10-20T21:31:00Z">
        <w:r w:rsidR="00073354">
          <w:rPr>
            <w:color w:val="000000"/>
          </w:rPr>
          <w:t>; ∆CFI critical value = .002</w:t>
        </w:r>
      </w:ins>
      <w:r w:rsidR="00EF6B64">
        <w:rPr>
          <w:color w:val="000000"/>
        </w:rPr>
        <w:t>) and McDonald’s non-centrality index (NCI</w:t>
      </w:r>
      <w:ins w:id="37" w:author="Emily Perkins" w:date="2023-10-20T21:31:00Z">
        <w:r w:rsidR="00073354">
          <w:rPr>
            <w:color w:val="000000"/>
          </w:rPr>
          <w:t xml:space="preserve">; </w:t>
        </w:r>
      </w:ins>
      <w:ins w:id="38" w:author="Emily Perkins" w:date="2023-10-20T21:32:00Z">
        <w:r w:rsidR="00073354">
          <w:rPr>
            <w:color w:val="000000"/>
          </w:rPr>
          <w:t>∆NCI critical values for our measurement models = .0065 and .0067</w:t>
        </w:r>
      </w:ins>
      <w:r w:rsidR="00EF6B64">
        <w:rPr>
          <w:color w:val="000000"/>
        </w:rPr>
        <w:t>)</w:t>
      </w:r>
      <w:r>
        <w:rPr>
          <w:color w:val="000000"/>
        </w:rPr>
        <w:t xml:space="preserve"> (Meade et al. 2008). </w:t>
      </w:r>
      <w:del w:id="39" w:author="Emily Perkins" w:date="2023-10-20T21:32:00Z">
        <w:r w:rsidDel="00073354">
          <w:rPr>
            <w:color w:val="000000"/>
          </w:rPr>
          <w:delText xml:space="preserve">Specifically, a </w:delText>
        </w:r>
      </w:del>
      <w:del w:id="40" w:author="Emily Perkins" w:date="2023-10-20T21:31:00Z">
        <w:r w:rsidDel="00073354">
          <w:rPr>
            <w:color w:val="000000"/>
          </w:rPr>
          <w:delText xml:space="preserve">∆CFI critical value of .002 </w:delText>
        </w:r>
      </w:del>
      <w:del w:id="41" w:author="Emily Perkins" w:date="2023-10-20T21:32:00Z">
        <w:r w:rsidR="00EF6B64" w:rsidDel="00073354">
          <w:rPr>
            <w:color w:val="000000"/>
          </w:rPr>
          <w:delText>was</w:delText>
        </w:r>
        <w:r w:rsidDel="00073354">
          <w:rPr>
            <w:color w:val="000000"/>
          </w:rPr>
          <w:delText xml:space="preserve"> used</w:delText>
        </w:r>
        <w:r w:rsidR="00EF6B64" w:rsidDel="00073354">
          <w:rPr>
            <w:color w:val="000000"/>
          </w:rPr>
          <w:delText xml:space="preserve"> while </w:delText>
        </w:r>
        <w:r w:rsidR="000807B4" w:rsidDel="00073354">
          <w:rPr>
            <w:color w:val="000000"/>
          </w:rPr>
          <w:delText>f</w:delText>
        </w:r>
        <w:r w:rsidDel="00073354">
          <w:rPr>
            <w:color w:val="000000"/>
          </w:rPr>
          <w:delText>or ∆McDonald’s NCI, previous simulation results (Meade et al., 2008) have shown that appropriate cutoff values are dependent on the number of factors and indicators in the measurement model.</w:delText>
        </w:r>
        <w:r w:rsidR="003A0057" w:rsidDel="00073354">
          <w:rPr>
            <w:color w:val="000000"/>
          </w:rPr>
          <w:delText xml:space="preserve"> Based on our</w:delText>
        </w:r>
        <w:r w:rsidR="00EF6B64" w:rsidDel="00073354">
          <w:rPr>
            <w:color w:val="000000"/>
          </w:rPr>
          <w:delText xml:space="preserve"> measurement models</w:delText>
        </w:r>
        <w:r w:rsidR="003A0057" w:rsidDel="00073354">
          <w:rPr>
            <w:color w:val="000000"/>
          </w:rPr>
          <w:delText xml:space="preserve"> (detail</w:delText>
        </w:r>
      </w:del>
      <w:del w:id="42" w:author="Emily Perkins" w:date="2023-10-20T21:28:00Z">
        <w:r w:rsidR="003A0057" w:rsidDel="00C6151A">
          <w:rPr>
            <w:color w:val="000000"/>
          </w:rPr>
          <w:delText>s</w:delText>
        </w:r>
      </w:del>
      <w:del w:id="43" w:author="Emily Perkins" w:date="2023-10-20T21:32:00Z">
        <w:r w:rsidR="003A0057" w:rsidDel="00073354">
          <w:rPr>
            <w:color w:val="000000"/>
          </w:rPr>
          <w:delText xml:space="preserve"> below), the appropriate cutoff values for ∆McDonald’s NCI were .0065 and .0067.</w:delText>
        </w:r>
        <w:r w:rsidDel="00073354">
          <w:rPr>
            <w:color w:val="000000"/>
          </w:rPr>
          <w:delText xml:space="preserve"> </w:delText>
        </w:r>
      </w:del>
      <w:r>
        <w:rPr>
          <w:color w:val="000000"/>
        </w:rPr>
        <w:t xml:space="preserve">We </w:t>
      </w:r>
      <w:r w:rsidR="00EF6B64">
        <w:rPr>
          <w:color w:val="000000"/>
        </w:rPr>
        <w:t xml:space="preserve">also </w:t>
      </w:r>
      <w:r w:rsidR="003A0057">
        <w:rPr>
          <w:color w:val="000000"/>
        </w:rPr>
        <w:t>examined</w:t>
      </w:r>
      <w:r>
        <w:rPr>
          <w:color w:val="000000"/>
        </w:rPr>
        <w:t xml:space="preserve"> changes in χ2 (i.e., ∆χ2) for each model comparison, although ∆χ2 is well known to be overly sensitive to sample size and thus </w:t>
      </w:r>
      <w:r w:rsidR="003A0057">
        <w:rPr>
          <w:color w:val="000000"/>
        </w:rPr>
        <w:t>was</w:t>
      </w:r>
      <w:r>
        <w:rPr>
          <w:color w:val="000000"/>
        </w:rPr>
        <w:t xml:space="preserve"> not given</w:t>
      </w:r>
      <w:r w:rsidR="00EF6B64">
        <w:rPr>
          <w:color w:val="000000"/>
        </w:rPr>
        <w:t xml:space="preserve"> </w:t>
      </w:r>
      <w:r>
        <w:rPr>
          <w:color w:val="000000"/>
        </w:rPr>
        <w:t>as much weight as other indices.</w:t>
      </w:r>
      <w:r w:rsidR="003A0057">
        <w:rPr>
          <w:color w:val="000000"/>
        </w:rPr>
        <w:t xml:space="preserve"> </w:t>
      </w:r>
      <w:r>
        <w:rPr>
          <w:color w:val="000000"/>
        </w:rPr>
        <w:t xml:space="preserve">We </w:t>
      </w:r>
      <w:r w:rsidR="003A0057">
        <w:rPr>
          <w:color w:val="000000"/>
        </w:rPr>
        <w:t>used</w:t>
      </w:r>
      <w:r>
        <w:rPr>
          <w:color w:val="000000"/>
        </w:rPr>
        <w:t xml:space="preserve"> the following indices to examine </w:t>
      </w:r>
      <w:ins w:id="44" w:author="Emily Perkins" w:date="2023-10-20T21:33:00Z">
        <w:r w:rsidR="00073354">
          <w:rPr>
            <w:color w:val="000000"/>
          </w:rPr>
          <w:t xml:space="preserve">relative and absolute </w:t>
        </w:r>
      </w:ins>
      <w:r>
        <w:rPr>
          <w:color w:val="000000"/>
        </w:rPr>
        <w:t>model fit at each time point: AIC, BIC, RMSEA</w:t>
      </w:r>
      <w:ins w:id="45" w:author="Emily Perkins" w:date="2023-10-20T21:33:00Z">
        <w:r w:rsidR="00073354">
          <w:rPr>
            <w:color w:val="000000"/>
          </w:rPr>
          <w:t xml:space="preserve"> (acceptable fit: &lt; .08, good fit: &lt; .05)</w:t>
        </w:r>
      </w:ins>
      <w:r>
        <w:rPr>
          <w:color w:val="000000"/>
        </w:rPr>
        <w:t xml:space="preserve">, </w:t>
      </w:r>
      <w:ins w:id="46" w:author="Emily Perkins" w:date="2023-10-20T21:33:00Z">
        <w:r w:rsidR="00073354">
          <w:rPr>
            <w:color w:val="000000"/>
          </w:rPr>
          <w:t xml:space="preserve">and </w:t>
        </w:r>
      </w:ins>
      <w:r>
        <w:rPr>
          <w:color w:val="000000"/>
        </w:rPr>
        <w:t>CFI</w:t>
      </w:r>
      <w:del w:id="47" w:author="Emily Perkins" w:date="2023-10-20T21:33:00Z">
        <w:r w:rsidDel="00073354">
          <w:rPr>
            <w:color w:val="000000"/>
          </w:rPr>
          <w:delText>,</w:delText>
        </w:r>
      </w:del>
      <w:r>
        <w:rPr>
          <w:color w:val="000000"/>
        </w:rPr>
        <w:t xml:space="preserve"> and TLI</w:t>
      </w:r>
      <w:ins w:id="48" w:author="Emily Perkins" w:date="2023-10-20T21:33:00Z">
        <w:r w:rsidR="00073354">
          <w:rPr>
            <w:color w:val="000000"/>
          </w:rPr>
          <w:t xml:space="preserve"> (acceptable fit: .95-97, good fit: &gt;.97; Schermelleh-Engel et al., 2003)</w:t>
        </w:r>
      </w:ins>
      <w:r>
        <w:rPr>
          <w:color w:val="000000"/>
        </w:rPr>
        <w:t xml:space="preserve">. </w:t>
      </w:r>
      <w:del w:id="49" w:author="Emily Perkins" w:date="2023-10-20T21:33:00Z">
        <w:r w:rsidDel="00073354">
          <w:rPr>
            <w:color w:val="000000"/>
          </w:rPr>
          <w:delText xml:space="preserve">Criteria for adequate model fit </w:delText>
        </w:r>
      </w:del>
      <w:del w:id="50" w:author="Emily Perkins" w:date="2023-10-20T21:29:00Z">
        <w:r w:rsidDel="00073354">
          <w:rPr>
            <w:color w:val="000000"/>
          </w:rPr>
          <w:delText>will be</w:delText>
        </w:r>
      </w:del>
      <w:del w:id="51" w:author="Emily Perkins" w:date="2023-10-20T21:33:00Z">
        <w:r w:rsidDel="00073354">
          <w:rPr>
            <w:color w:val="000000"/>
          </w:rPr>
          <w:delText xml:space="preserve"> based on Schermelleh-Engel et al. (2003)</w:delText>
        </w:r>
      </w:del>
      <w:del w:id="52" w:author="Emily Perkins" w:date="2023-10-20T21:29:00Z">
        <w:r w:rsidDel="00073354">
          <w:rPr>
            <w:color w:val="000000"/>
          </w:rPr>
          <w:delText>, which are as follows</w:delText>
        </w:r>
      </w:del>
      <w:del w:id="53" w:author="Emily Perkins" w:date="2023-10-20T21:33:00Z">
        <w:r w:rsidDel="00073354">
          <w:rPr>
            <w:color w:val="000000"/>
          </w:rPr>
          <w:delText>: RMSEA</w:delText>
        </w:r>
      </w:del>
      <w:del w:id="54" w:author="Emily Perkins" w:date="2023-10-20T21:29:00Z">
        <w:r w:rsidDel="00073354">
          <w:rPr>
            <w:color w:val="000000"/>
          </w:rPr>
          <w:delText>;</w:delText>
        </w:r>
      </w:del>
      <w:del w:id="55" w:author="Emily Perkins" w:date="2023-10-20T21:33:00Z">
        <w:r w:rsidDel="00073354">
          <w:rPr>
            <w:color w:val="000000"/>
          </w:rPr>
          <w:delText xml:space="preserve"> acceptable fit: &lt; .08, good fit: &lt; .05</w:delText>
        </w:r>
      </w:del>
      <w:del w:id="56" w:author="Emily Perkins" w:date="2023-10-20T21:29:00Z">
        <w:r w:rsidDel="00073354">
          <w:rPr>
            <w:color w:val="000000"/>
          </w:rPr>
          <w:delText>)</w:delText>
        </w:r>
      </w:del>
      <w:del w:id="57" w:author="Emily Perkins" w:date="2023-10-20T21:33:00Z">
        <w:r w:rsidDel="00073354">
          <w:rPr>
            <w:color w:val="000000"/>
          </w:rPr>
          <w:delText>; CFI and TLI</w:delText>
        </w:r>
      </w:del>
      <w:del w:id="58" w:author="Emily Perkins" w:date="2023-10-20T21:29:00Z">
        <w:r w:rsidDel="00073354">
          <w:rPr>
            <w:color w:val="000000"/>
          </w:rPr>
          <w:delText>;</w:delText>
        </w:r>
      </w:del>
      <w:del w:id="59" w:author="Emily Perkins" w:date="2023-10-20T21:33:00Z">
        <w:r w:rsidDel="00073354">
          <w:rPr>
            <w:color w:val="000000"/>
          </w:rPr>
          <w:delText xml:space="preserve"> acceptable fit: .95-97, good fit: &gt;.97. Thus, both relative and absolute model fit indices </w:delText>
        </w:r>
        <w:r w:rsidR="00EF6B64" w:rsidDel="00073354">
          <w:rPr>
            <w:color w:val="000000"/>
          </w:rPr>
          <w:delText>were examined</w:delText>
        </w:r>
        <w:r w:rsidDel="00073354">
          <w:rPr>
            <w:color w:val="000000"/>
          </w:rPr>
          <w:delText>.</w:delText>
        </w:r>
      </w:del>
    </w:p>
    <w:p w14:paraId="35BE2F97" w14:textId="080333A1" w:rsidR="00C2169E" w:rsidRDefault="00E44BE7" w:rsidP="003A0057">
      <w:pPr>
        <w:pStyle w:val="NormalWeb"/>
        <w:spacing w:before="0" w:beforeAutospacing="0" w:after="0" w:afterAutospacing="0" w:line="480" w:lineRule="auto"/>
        <w:ind w:firstLine="720"/>
        <w:rPr>
          <w:color w:val="000000"/>
        </w:rPr>
      </w:pPr>
      <w:r>
        <w:rPr>
          <w:color w:val="000000"/>
        </w:rPr>
        <w:t xml:space="preserve">Last, </w:t>
      </w:r>
      <w:del w:id="60" w:author="Emily Perkins" w:date="2023-10-20T21:34:00Z">
        <w:r w:rsidDel="00A4049C">
          <w:rPr>
            <w:color w:val="000000"/>
          </w:rPr>
          <w:delText>work on measurement invariance has emphasized that</w:delText>
        </w:r>
      </w:del>
      <w:ins w:id="61" w:author="Emily Perkins" w:date="2023-10-20T21:34:00Z">
        <w:r w:rsidR="00A4049C">
          <w:rPr>
            <w:color w:val="000000"/>
          </w:rPr>
          <w:t>to</w:t>
        </w:r>
      </w:ins>
      <w:r>
        <w:rPr>
          <w:color w:val="000000"/>
        </w:rPr>
        <w:t xml:space="preserve"> quantify</w:t>
      </w:r>
      <w:del w:id="62" w:author="Emily Perkins" w:date="2023-10-20T21:34:00Z">
        <w:r w:rsidDel="00A4049C">
          <w:rPr>
            <w:color w:val="000000"/>
          </w:rPr>
          <w:delText>ing</w:delText>
        </w:r>
      </w:del>
      <w:r>
        <w:rPr>
          <w:color w:val="000000"/>
        </w:rPr>
        <w:t xml:space="preserve"> the </w:t>
      </w:r>
      <w:r>
        <w:rPr>
          <w:i/>
          <w:iCs/>
          <w:color w:val="000000"/>
        </w:rPr>
        <w:t>degree</w:t>
      </w:r>
      <w:r>
        <w:rPr>
          <w:color w:val="000000"/>
        </w:rPr>
        <w:t xml:space="preserve"> of invariance</w:t>
      </w:r>
      <w:del w:id="63" w:author="Emily Perkins" w:date="2023-10-20T21:34:00Z">
        <w:r w:rsidDel="00A4049C">
          <w:rPr>
            <w:color w:val="000000"/>
          </w:rPr>
          <w:delText xml:space="preserve"> is important</w:delText>
        </w:r>
      </w:del>
      <w:r>
        <w:rPr>
          <w:color w:val="000000"/>
        </w:rPr>
        <w:t xml:space="preserve">, rather than solely relying on </w:t>
      </w:r>
      <w:r w:rsidR="00EF6B64">
        <w:rPr>
          <w:color w:val="000000"/>
        </w:rPr>
        <w:t xml:space="preserve">empirical </w:t>
      </w:r>
      <w:r>
        <w:rPr>
          <w:color w:val="000000"/>
        </w:rPr>
        <w:t>cutoffs derived from model fit indices</w:t>
      </w:r>
      <w:r w:rsidR="000807B4">
        <w:rPr>
          <w:color w:val="000000"/>
        </w:rPr>
        <w:t xml:space="preserve"> (</w:t>
      </w:r>
      <w:ins w:id="64" w:author="Emily Perkins" w:date="2023-10-20T21:34:00Z">
        <w:r w:rsidR="00A4049C">
          <w:rPr>
            <w:color w:val="000000"/>
          </w:rPr>
          <w:t>see</w:t>
        </w:r>
      </w:ins>
      <w:del w:id="65" w:author="Emily Perkins" w:date="2023-10-20T21:34:00Z">
        <w:r w:rsidR="000807B4" w:rsidDel="00A4049C">
          <w:rPr>
            <w:color w:val="000000"/>
          </w:rPr>
          <w:delText>e.g.,</w:delText>
        </w:r>
      </w:del>
      <w:r w:rsidR="000807B4">
        <w:rPr>
          <w:color w:val="000000"/>
        </w:rPr>
        <w:t xml:space="preserve"> Nye &amp; Drasgow, 2011; </w:t>
      </w:r>
      <w:r w:rsidR="000807B4">
        <w:rPr>
          <w:color w:val="000000"/>
        </w:rPr>
        <w:fldChar w:fldCharType="begin"/>
      </w:r>
      <w:r w:rsidR="00FE21D6">
        <w:rPr>
          <w:color w:val="000000"/>
        </w:rPr>
        <w:instrText xml:space="preserve"> ADDIN ZOTERO_ITEM CSL_CITATION {"citationID":"ABiHqXoS","properties":{"formattedCitation":"(D. Angus Clark &amp; M. Brent Donellan, n.d.)","plainCitation":"(D. Angus Clark &amp; M. Brent Donellan, n.d.)","dontUpdate":true,"noteIndex":0},"citationItems":[{"id":46342,"uris":["http://zotero.org/users/12159061/items/QXFRG4J2"],"itemData":{"id":46342,"type":"chapter","title":"What if apples become oranges? A primer on measurement invariance in repeated measures research","author":[{"literal":"D. Angus Clark"},{"literal":"M. Brent Donellan"}]}}],"schema":"https://github.com/citation-style-language/schema/raw/master/csl-citation.json"} </w:instrText>
      </w:r>
      <w:r w:rsidR="000807B4">
        <w:rPr>
          <w:color w:val="000000"/>
        </w:rPr>
        <w:fldChar w:fldCharType="separate"/>
      </w:r>
      <w:r w:rsidR="000807B4">
        <w:rPr>
          <w:noProof/>
          <w:color w:val="000000"/>
        </w:rPr>
        <w:t>Clark &amp; Donellan, 2023</w:t>
      </w:r>
      <w:r w:rsidR="000807B4">
        <w:rPr>
          <w:color w:val="000000"/>
        </w:rPr>
        <w:fldChar w:fldCharType="end"/>
      </w:r>
      <w:r w:rsidR="000807B4">
        <w:rPr>
          <w:color w:val="000000"/>
        </w:rPr>
        <w:t>)</w:t>
      </w:r>
      <w:del w:id="66" w:author="Emily Perkins" w:date="2023-10-20T21:34:00Z">
        <w:r w:rsidDel="00A4049C">
          <w:rPr>
            <w:color w:val="000000"/>
          </w:rPr>
          <w:delText xml:space="preserve"> Thus</w:delText>
        </w:r>
      </w:del>
      <w:r>
        <w:rPr>
          <w:color w:val="000000"/>
        </w:rPr>
        <w:t>, we compute</w:t>
      </w:r>
      <w:r w:rsidR="00EF6B64">
        <w:rPr>
          <w:color w:val="000000"/>
        </w:rPr>
        <w:t>d</w:t>
      </w:r>
      <w:r>
        <w:rPr>
          <w:color w:val="000000"/>
        </w:rPr>
        <w:t xml:space="preserve"> Cohen’s </w:t>
      </w:r>
      <w:r w:rsidRPr="003A0057">
        <w:rPr>
          <w:i/>
          <w:color w:val="000000"/>
        </w:rPr>
        <w:t>d</w:t>
      </w:r>
      <w:r>
        <w:rPr>
          <w:color w:val="000000"/>
        </w:rPr>
        <w:t xml:space="preserve"> for mean and covariance structures (</w:t>
      </w:r>
      <w:r w:rsidRPr="003A0057">
        <w:rPr>
          <w:i/>
          <w:color w:val="000000"/>
        </w:rPr>
        <w:t>d</w:t>
      </w:r>
      <w:r w:rsidR="003A0057">
        <w:rPr>
          <w:i/>
          <w:color w:val="000000"/>
          <w:vertAlign w:val="subscript"/>
        </w:rPr>
        <w:t>MACS</w:t>
      </w:r>
      <w:r>
        <w:rPr>
          <w:color w:val="000000"/>
        </w:rPr>
        <w:t>; Nye &amp; Drasgow, 2011</w:t>
      </w:r>
      <w:ins w:id="67" w:author="Emily Perkins" w:date="2023-10-20T21:38:00Z">
        <w:r w:rsidR="00A4049C">
          <w:rPr>
            <w:color w:val="000000"/>
          </w:rPr>
          <w:t>)</w:t>
        </w:r>
        <w:r w:rsidR="00A4049C" w:rsidRPr="00A4049C">
          <w:rPr>
            <w:color w:val="000000"/>
          </w:rPr>
          <w:t xml:space="preserve"> </w:t>
        </w:r>
        <w:r w:rsidR="00A4049C">
          <w:rPr>
            <w:color w:val="000000"/>
          </w:rPr>
          <w:t>using the ‘dmacs’ package (Dueber, 2023</w:t>
        </w:r>
      </w:ins>
      <w:r>
        <w:rPr>
          <w:color w:val="000000"/>
        </w:rPr>
        <w:t>)</w:t>
      </w:r>
      <w:ins w:id="68" w:author="Emily Perkins" w:date="2023-10-20T21:36:00Z">
        <w:r w:rsidR="00A4049C">
          <w:rPr>
            <w:color w:val="000000"/>
          </w:rPr>
          <w:t>.</w:t>
        </w:r>
      </w:ins>
      <w:del w:id="69" w:author="Emily Perkins" w:date="2023-10-20T21:36:00Z">
        <w:r w:rsidDel="00A4049C">
          <w:rPr>
            <w:color w:val="000000"/>
          </w:rPr>
          <w:delText>,</w:delText>
        </w:r>
      </w:del>
      <w:r>
        <w:rPr>
          <w:color w:val="000000"/>
        </w:rPr>
        <w:t xml:space="preserve"> </w:t>
      </w:r>
      <w:del w:id="70" w:author="Emily Perkins" w:date="2023-10-20T21:36:00Z">
        <w:r w:rsidDel="00A4049C">
          <w:rPr>
            <w:color w:val="000000"/>
          </w:rPr>
          <w:delText xml:space="preserve">which </w:delText>
        </w:r>
      </w:del>
      <w:ins w:id="71" w:author="Emily Perkins" w:date="2023-10-20T21:36:00Z">
        <w:r w:rsidR="00A4049C">
          <w:rPr>
            <w:color w:val="000000"/>
          </w:rPr>
          <w:t xml:space="preserve">These </w:t>
        </w:r>
      </w:ins>
      <w:ins w:id="72" w:author="Emily Perkins" w:date="2023-10-20T21:38:00Z">
        <w:r w:rsidR="00A4049C">
          <w:rPr>
            <w:color w:val="000000"/>
          </w:rPr>
          <w:t xml:space="preserve">metrics </w:t>
        </w:r>
      </w:ins>
      <w:del w:id="73" w:author="Emily Perkins" w:date="2023-10-20T21:36:00Z">
        <w:r w:rsidDel="00A4049C">
          <w:rPr>
            <w:color w:val="000000"/>
          </w:rPr>
          <w:delText xml:space="preserve">reflect </w:delText>
        </w:r>
      </w:del>
      <w:ins w:id="74" w:author="Emily Perkins" w:date="2023-10-20T21:36:00Z">
        <w:r w:rsidR="00A4049C">
          <w:rPr>
            <w:color w:val="000000"/>
          </w:rPr>
          <w:t xml:space="preserve">index </w:t>
        </w:r>
      </w:ins>
      <w:r>
        <w:rPr>
          <w:color w:val="000000"/>
        </w:rPr>
        <w:t>the magnitude of</w:t>
      </w:r>
      <w:r w:rsidR="00C2169E">
        <w:rPr>
          <w:color w:val="000000"/>
        </w:rPr>
        <w:t xml:space="preserve"> </w:t>
      </w:r>
      <w:r>
        <w:rPr>
          <w:color w:val="000000"/>
        </w:rPr>
        <w:t xml:space="preserve">noninvariance in the metric of Cohen’s </w:t>
      </w:r>
      <w:r w:rsidR="00EF6B64">
        <w:rPr>
          <w:i/>
          <w:color w:val="000000"/>
        </w:rPr>
        <w:t>d</w:t>
      </w:r>
      <w:r w:rsidR="00EF6B64">
        <w:rPr>
          <w:color w:val="000000"/>
        </w:rPr>
        <w:t xml:space="preserve"> for each indicator</w:t>
      </w:r>
      <w:ins w:id="75" w:author="Emily Perkins" w:date="2023-10-20T21:36:00Z">
        <w:r w:rsidR="00A4049C">
          <w:rPr>
            <w:color w:val="000000"/>
          </w:rPr>
          <w:t xml:space="preserve"> and </w:t>
        </w:r>
      </w:ins>
      <w:del w:id="76" w:author="Emily Perkins" w:date="2023-10-20T21:36:00Z">
        <w:r w:rsidDel="00A4049C">
          <w:rPr>
            <w:color w:val="000000"/>
          </w:rPr>
          <w:delText xml:space="preserve">. Furthermore, </w:delText>
        </w:r>
        <w:r w:rsidR="003A0057" w:rsidRPr="003A0057" w:rsidDel="00A4049C">
          <w:rPr>
            <w:i/>
            <w:color w:val="000000"/>
          </w:rPr>
          <w:delText>d</w:delText>
        </w:r>
        <w:r w:rsidR="003A0057" w:rsidDel="00A4049C">
          <w:rPr>
            <w:i/>
            <w:color w:val="000000"/>
            <w:vertAlign w:val="subscript"/>
          </w:rPr>
          <w:delText>MACS</w:delText>
        </w:r>
        <w:r w:rsidR="003A0057" w:rsidDel="00A4049C">
          <w:rPr>
            <w:color w:val="000000"/>
          </w:rPr>
          <w:delText xml:space="preserve"> </w:delText>
        </w:r>
        <w:r w:rsidDel="00A4049C">
          <w:rPr>
            <w:color w:val="000000"/>
          </w:rPr>
          <w:delText xml:space="preserve">are informative as they </w:delText>
        </w:r>
      </w:del>
      <w:r>
        <w:rPr>
          <w:color w:val="000000"/>
        </w:rPr>
        <w:t xml:space="preserve">reflect the collective contribution of multiple varieties of noninvariance. </w:t>
      </w:r>
      <w:del w:id="77" w:author="Emily Perkins" w:date="2023-10-20T21:38:00Z">
        <w:r w:rsidR="003A0057" w:rsidRPr="003A0057" w:rsidDel="00A4049C">
          <w:rPr>
            <w:i/>
            <w:color w:val="000000"/>
          </w:rPr>
          <w:delText>d</w:delText>
        </w:r>
        <w:r w:rsidR="003A0057" w:rsidDel="00A4049C">
          <w:rPr>
            <w:i/>
            <w:color w:val="000000"/>
            <w:vertAlign w:val="subscript"/>
          </w:rPr>
          <w:delText xml:space="preserve">MACS </w:delText>
        </w:r>
        <w:r w:rsidR="00EF6B64" w:rsidDel="00A4049C">
          <w:rPr>
            <w:color w:val="000000"/>
          </w:rPr>
          <w:delText xml:space="preserve">were </w:delText>
        </w:r>
        <w:r w:rsidDel="00A4049C">
          <w:rPr>
            <w:color w:val="000000"/>
          </w:rPr>
          <w:delText>used to help guide practical interpretation of noninvariance</w:delText>
        </w:r>
        <w:r w:rsidR="00EF6B64" w:rsidDel="00A4049C">
          <w:rPr>
            <w:color w:val="000000"/>
          </w:rPr>
          <w:delText xml:space="preserve">. </w:delText>
        </w:r>
        <w:r w:rsidR="003A0057" w:rsidRPr="003A0057" w:rsidDel="00A4049C">
          <w:rPr>
            <w:i/>
            <w:color w:val="000000"/>
          </w:rPr>
          <w:delText>d</w:delText>
        </w:r>
        <w:r w:rsidR="003A0057" w:rsidDel="00A4049C">
          <w:rPr>
            <w:i/>
            <w:color w:val="000000"/>
            <w:vertAlign w:val="subscript"/>
          </w:rPr>
          <w:delText>MACS</w:delText>
        </w:r>
        <w:r w:rsidDel="00A4049C">
          <w:rPr>
            <w:color w:val="000000"/>
          </w:rPr>
          <w:delText xml:space="preserve"> w</w:delText>
        </w:r>
        <w:r w:rsidR="00EF6B64" w:rsidDel="00A4049C">
          <w:rPr>
            <w:color w:val="000000"/>
          </w:rPr>
          <w:delText>ere</w:delText>
        </w:r>
        <w:r w:rsidDel="00A4049C">
          <w:rPr>
            <w:color w:val="000000"/>
          </w:rPr>
          <w:delText xml:space="preserve"> computed using the</w:delText>
        </w:r>
        <w:r w:rsidR="00EC7FF9" w:rsidDel="00A4049C">
          <w:rPr>
            <w:color w:val="000000"/>
          </w:rPr>
          <w:delText xml:space="preserve"> ‘dmacs’</w:delText>
        </w:r>
        <w:r w:rsidDel="00A4049C">
          <w:rPr>
            <w:color w:val="000000"/>
          </w:rPr>
          <w:delText xml:space="preserve"> package</w:delText>
        </w:r>
        <w:r w:rsidR="00EF6B64" w:rsidDel="00A4049C">
          <w:rPr>
            <w:color w:val="000000"/>
          </w:rPr>
          <w:delText xml:space="preserve"> </w:delText>
        </w:r>
        <w:r w:rsidDel="00A4049C">
          <w:rPr>
            <w:color w:val="000000"/>
          </w:rPr>
          <w:delText>(Dueber, 2023).</w:delText>
        </w:r>
      </w:del>
    </w:p>
    <w:p w14:paraId="23081BB1" w14:textId="24F34EC2" w:rsidR="004C02E7" w:rsidRDefault="00E44BE7" w:rsidP="00D938F7">
      <w:pPr>
        <w:spacing w:line="480" w:lineRule="auto"/>
        <w:ind w:firstLine="720"/>
        <w:rPr>
          <w:color w:val="000000"/>
        </w:rPr>
      </w:pPr>
      <w:r>
        <w:rPr>
          <w:color w:val="000000"/>
        </w:rPr>
        <w:lastRenderedPageBreak/>
        <w:t xml:space="preserve">Importantly, using a large number of individual CBCL items </w:t>
      </w:r>
      <w:r w:rsidR="00EF6B64">
        <w:rPr>
          <w:color w:val="000000"/>
        </w:rPr>
        <w:t>would</w:t>
      </w:r>
      <w:r>
        <w:rPr>
          <w:color w:val="000000"/>
        </w:rPr>
        <w:t xml:space="preserve"> substantially increase the complexity of the longitudinal measurement invariance models</w:t>
      </w:r>
      <w:r w:rsidR="00D938F7">
        <w:rPr>
          <w:color w:val="000000"/>
        </w:rPr>
        <w:t xml:space="preserve"> and make identifying an invariant set of indicators very difficult</w:t>
      </w:r>
      <w:r w:rsidR="000807B4">
        <w:rPr>
          <w:color w:val="000000"/>
        </w:rPr>
        <w:t xml:space="preserve">, </w:t>
      </w:r>
      <w:commentRangeStart w:id="78"/>
      <w:r w:rsidR="000807B4">
        <w:rPr>
          <w:color w:val="000000"/>
        </w:rPr>
        <w:t xml:space="preserve">since measurement invariance </w:t>
      </w:r>
      <w:del w:id="79" w:author="Emily Perkins" w:date="2023-10-20T21:39:00Z">
        <w:r w:rsidR="000807B4" w:rsidDel="00A15110">
          <w:rPr>
            <w:color w:val="000000"/>
          </w:rPr>
          <w:delText xml:space="preserve">in </w:delText>
        </w:r>
      </w:del>
      <w:del w:id="80" w:author="Emily Perkins" w:date="2023-10-20T21:38:00Z">
        <w:r w:rsidR="000807B4" w:rsidDel="00A4049C">
          <w:rPr>
            <w:color w:val="000000"/>
          </w:rPr>
          <w:delText xml:space="preserve">more </w:delText>
        </w:r>
      </w:del>
      <w:del w:id="81" w:author="Emily Perkins" w:date="2023-10-20T21:39:00Z">
        <w:r w:rsidR="000807B4" w:rsidDel="00A15110">
          <w:rPr>
            <w:color w:val="000000"/>
          </w:rPr>
          <w:delText xml:space="preserve">simple testing scenarios </w:delText>
        </w:r>
      </w:del>
      <w:r w:rsidR="000807B4">
        <w:rPr>
          <w:color w:val="000000"/>
        </w:rPr>
        <w:t xml:space="preserve">is difficult to achieve </w:t>
      </w:r>
      <w:ins w:id="82" w:author="Emily Perkins" w:date="2023-10-20T21:39:00Z">
        <w:r w:rsidR="00A15110">
          <w:rPr>
            <w:color w:val="000000"/>
          </w:rPr>
          <w:t xml:space="preserve">even in simpler scenarios </w:t>
        </w:r>
        <w:commentRangeEnd w:id="78"/>
        <w:r w:rsidR="00A15110">
          <w:rPr>
            <w:rStyle w:val="CommentReference"/>
          </w:rPr>
          <w:commentReference w:id="78"/>
        </w:r>
      </w:ins>
      <w:r w:rsidR="004C02E7">
        <w:rPr>
          <w:color w:val="000000"/>
        </w:rPr>
        <w:fldChar w:fldCharType="begin"/>
      </w:r>
      <w:r w:rsidR="00FE21D6">
        <w:rPr>
          <w:color w:val="000000"/>
        </w:rPr>
        <w:instrText xml:space="preserve"> ADDIN ZOTERO_ITEM CSL_CITATION {"citationID":"WNy7gppE","properties":{"formattedCitation":"(Putnick &amp; Bornstein, 2016)","plainCitation":"(Putnick &amp; Bornstein, 2016)","noteIndex":0},"citationItems":[{"id":26354,"uris":["http://zotero.org/users/12159061/items/9WKLDG7X"],"itemData":{"id":26354,"type":"article-journal","abstract":"Measurement invariance assesses the psychometric equivalence of a construct across groups or across time. Measurement noninvariance suggests that a construct has a different structure or meaning to different groups or on different measurement occasions in the same group, and so the construct cannot be meaningfully tested or construed across groups or across time. Hence, prior to testing mean differences across groups or measurement occasions (e.g., boys and girls, pretest and posttest), or differential relations of the construct across groups, it is essential to assess the invariance of the construct. Conventions and reporting on measurement invariance are still in flux, and researchers are often left with limited understanding and inconsistent advice. Measurement invariance is tested and established in different steps. This report surveys the state of measurement invariance testing and reporting, and details the results of a literature review of studies that tested invariance. Most tests of measurement invariance include configural, metric, and scalar steps; a residual invariance step is reported for fewer tests. Alternative fit indices (AFIs) are reported as model fit criteria for the vast majority of tests; χ2 is reported as the single index in a minority of invariance tests. Reporting AFIs is associated with higher levels of achieved invariance. Partial invariance is reported for about one-third of tests. In general, sample size, number of groups compared, and model size are unrelated to the level of invariance achieved. Implications for the future of measurement invariance testing, reporting, and best practices are discussed.","container-title":"Developmental Review","DOI":"10.1016/j.dr.2016.06.004","ISSN":"02732297","note":"PMID: 27942093\npublisher: Elsevier Inc.","page":"71-90","title":"Measurement invariance conventions and reporting: The state of the art and future directions for psychological research","URL":"http://dx.doi.org/10.1016/j.dr.2016.06.004","volume":"41","author":[{"family":"Putnick","given":"Diane L."},{"family":"Bornstein","given":"Marc H."}],"issued":{"date-parts":[["2016"]]}}}],"schema":"https://github.com/citation-style-language/schema/raw/master/csl-citation.json"} </w:instrText>
      </w:r>
      <w:r w:rsidR="004C02E7">
        <w:rPr>
          <w:color w:val="000000"/>
        </w:rPr>
        <w:fldChar w:fldCharType="separate"/>
      </w:r>
      <w:r w:rsidR="004C02E7">
        <w:rPr>
          <w:noProof/>
          <w:color w:val="000000"/>
        </w:rPr>
        <w:t>(Putnick &amp; Bornstein, 2016)</w:t>
      </w:r>
      <w:r w:rsidR="004C02E7">
        <w:rPr>
          <w:color w:val="000000"/>
        </w:rPr>
        <w:fldChar w:fldCharType="end"/>
      </w:r>
      <w:r>
        <w:rPr>
          <w:color w:val="000000"/>
        </w:rPr>
        <w:t xml:space="preserve">. To mitigate this issue, we </w:t>
      </w:r>
      <w:r w:rsidR="00EF6B64">
        <w:rPr>
          <w:color w:val="000000"/>
        </w:rPr>
        <w:t>created</w:t>
      </w:r>
      <w:r>
        <w:rPr>
          <w:color w:val="000000"/>
        </w:rPr>
        <w:t xml:space="preserve"> item parcels from the CBCL items </w:t>
      </w:r>
      <w:r w:rsidR="00EF6B64">
        <w:rPr>
          <w:color w:val="000000"/>
        </w:rPr>
        <w:t>based on a set of preregistered criteri</w:t>
      </w:r>
      <w:r w:rsidR="00D938F7">
        <w:rPr>
          <w:color w:val="000000"/>
        </w:rPr>
        <w:t>a</w:t>
      </w:r>
      <w:r>
        <w:rPr>
          <w:color w:val="000000"/>
        </w:rPr>
        <w:t>.</w:t>
      </w:r>
      <w:r w:rsidR="00D938F7">
        <w:rPr>
          <w:color w:val="000000"/>
        </w:rPr>
        <w:t xml:space="preserve"> CBCL items with adequate loadings on the respective externalizing dimension (i.e., primary loading ≥ .35) were randomly assigned to </w:t>
      </w:r>
      <w:del w:id="83" w:author="Emily Perkins" w:date="2023-10-20T21:39:00Z">
        <w:r w:rsidR="00D938F7" w:rsidDel="00A15110">
          <w:rPr>
            <w:color w:val="000000"/>
          </w:rPr>
          <w:delText xml:space="preserve">a </w:delText>
        </w:r>
      </w:del>
      <w:r w:rsidR="00D938F7">
        <w:rPr>
          <w:color w:val="000000"/>
        </w:rPr>
        <w:t>parcel</w:t>
      </w:r>
      <w:ins w:id="84" w:author="Emily Perkins" w:date="2023-10-20T21:39:00Z">
        <w:r w:rsidR="00A15110">
          <w:rPr>
            <w:color w:val="000000"/>
          </w:rPr>
          <w:t>s</w:t>
        </w:r>
      </w:ins>
      <w:r w:rsidR="004C02E7">
        <w:rPr>
          <w:color w:val="000000"/>
        </w:rPr>
        <w:t>, and we aimed to have a minimum of six items be assigned to each parcel while also ensuring that parcels were composed of a similar number of items</w:t>
      </w:r>
      <w:r w:rsidR="00D938F7">
        <w:rPr>
          <w:color w:val="000000"/>
        </w:rPr>
        <w:t>.</w:t>
      </w:r>
      <w:r w:rsidR="004C02E7">
        <w:rPr>
          <w:color w:val="000000"/>
        </w:rPr>
        <w:t xml:space="preserve"> The CBCL item parcels served as the observed indicators of externalizing dimensions for all tests of longitudinal measurement invariance. </w:t>
      </w:r>
      <w:r w:rsidR="00417922">
        <w:rPr>
          <w:color w:val="000000"/>
        </w:rPr>
        <w:t xml:space="preserve"> </w:t>
      </w:r>
    </w:p>
    <w:p w14:paraId="7CCE89DA" w14:textId="3AA25AC9" w:rsidR="004C02E7" w:rsidRPr="004C02E7" w:rsidRDefault="004C02E7" w:rsidP="004C02E7">
      <w:pPr>
        <w:spacing w:line="480" w:lineRule="auto"/>
        <w:rPr>
          <w:b/>
          <w:bCs/>
          <w:i/>
          <w:iCs/>
          <w:color w:val="000000"/>
        </w:rPr>
      </w:pPr>
      <w:r>
        <w:rPr>
          <w:b/>
          <w:bCs/>
          <w:i/>
          <w:iCs/>
          <w:color w:val="000000"/>
        </w:rPr>
        <w:t xml:space="preserve">Preregistered Hypotheses </w:t>
      </w:r>
    </w:p>
    <w:p w14:paraId="4B002677" w14:textId="6ECE4083" w:rsidR="005C04FB" w:rsidRDefault="00EF6B64" w:rsidP="00B61920">
      <w:pPr>
        <w:pStyle w:val="NormalWeb"/>
        <w:spacing w:before="0" w:beforeAutospacing="0" w:after="0" w:afterAutospacing="0" w:line="480" w:lineRule="auto"/>
        <w:ind w:firstLine="720"/>
      </w:pPr>
      <w:r>
        <w:rPr>
          <w:color w:val="000000"/>
        </w:rPr>
        <w:t>Based on our analytic approach, w</w:t>
      </w:r>
      <w:r w:rsidR="0024577F">
        <w:rPr>
          <w:color w:val="000000"/>
        </w:rPr>
        <w:t>e had four primary hypotheses</w:t>
      </w:r>
      <w:ins w:id="85" w:author="Emily Perkins" w:date="2023-10-20T21:40:00Z">
        <w:r w:rsidR="00424CBD">
          <w:rPr>
            <w:color w:val="000000"/>
          </w:rPr>
          <w:t>.</w:t>
        </w:r>
      </w:ins>
      <w:del w:id="86" w:author="Emily Perkins" w:date="2023-10-20T21:40:00Z">
        <w:r w:rsidR="005C04FB" w:rsidDel="00424CBD">
          <w:rPr>
            <w:color w:val="000000"/>
          </w:rPr>
          <w:delText>:</w:delText>
        </w:r>
      </w:del>
      <w:r w:rsidR="006E30A5">
        <w:rPr>
          <w:color w:val="000000"/>
        </w:rPr>
        <w:t xml:space="preserve"> </w:t>
      </w:r>
      <w:r w:rsidR="005C04FB" w:rsidRPr="005C04FB">
        <w:rPr>
          <w:i/>
          <w:color w:val="000000"/>
        </w:rPr>
        <w:t>Hypothesis 1a:</w:t>
      </w:r>
      <w:r w:rsidR="005C04FB">
        <w:rPr>
          <w:color w:val="000000"/>
        </w:rPr>
        <w:t xml:space="preserve"> We hypothesize</w:t>
      </w:r>
      <w:r w:rsidR="006E30A5">
        <w:rPr>
          <w:color w:val="000000"/>
        </w:rPr>
        <w:t>d</w:t>
      </w:r>
      <w:r w:rsidR="005C04FB">
        <w:rPr>
          <w:color w:val="000000"/>
        </w:rPr>
        <w:t xml:space="preserve"> that antagonistic and disinhibited </w:t>
      </w:r>
      <w:r w:rsidR="003A0057">
        <w:rPr>
          <w:color w:val="000000"/>
        </w:rPr>
        <w:t>dimensions</w:t>
      </w:r>
      <w:r w:rsidR="005C04FB">
        <w:rPr>
          <w:color w:val="000000"/>
        </w:rPr>
        <w:t xml:space="preserve"> </w:t>
      </w:r>
      <w:r w:rsidR="004C02E7">
        <w:rPr>
          <w:color w:val="000000"/>
        </w:rPr>
        <w:t>would</w:t>
      </w:r>
      <w:r w:rsidR="005C04FB">
        <w:rPr>
          <w:color w:val="000000"/>
        </w:rPr>
        <w:t xml:space="preserve"> be identified at more fine-grained levels of the hierarchy </w:t>
      </w:r>
      <w:commentRangeStart w:id="87"/>
      <w:r w:rsidR="005C04FB">
        <w:rPr>
          <w:color w:val="000000"/>
        </w:rPr>
        <w:t xml:space="preserve">with the same items that have been shown to comprise a broad-based externalizing </w:t>
      </w:r>
      <w:r w:rsidR="003A0057">
        <w:rPr>
          <w:color w:val="000000"/>
        </w:rPr>
        <w:t>dimension</w:t>
      </w:r>
      <w:commentRangeEnd w:id="87"/>
      <w:r w:rsidR="00424CBD">
        <w:rPr>
          <w:rStyle w:val="CommentReference"/>
        </w:rPr>
        <w:commentReference w:id="87"/>
      </w:r>
      <w:r w:rsidR="003A0057">
        <w:rPr>
          <w:color w:val="000000"/>
        </w:rPr>
        <w:t>.</w:t>
      </w:r>
      <w:r w:rsidR="006E30A5">
        <w:rPr>
          <w:color w:val="000000"/>
        </w:rPr>
        <w:t xml:space="preserve"> </w:t>
      </w:r>
      <w:r w:rsidR="005C04FB" w:rsidRPr="005C04FB">
        <w:rPr>
          <w:i/>
          <w:color w:val="000000"/>
        </w:rPr>
        <w:t>Hypothesis 1b</w:t>
      </w:r>
      <w:r w:rsidR="005C04FB">
        <w:rPr>
          <w:color w:val="000000"/>
        </w:rPr>
        <w:t>: If parallel analysis and the minimum average partial correlation test (MAP) suggest</w:t>
      </w:r>
      <w:r w:rsidR="006E30A5">
        <w:rPr>
          <w:color w:val="000000"/>
        </w:rPr>
        <w:t>ed</w:t>
      </w:r>
      <w:r w:rsidR="005C04FB">
        <w:rPr>
          <w:color w:val="000000"/>
        </w:rPr>
        <w:t xml:space="preserve"> a relatively large number of factors </w:t>
      </w:r>
      <w:del w:id="88" w:author="Emily Perkins" w:date="2023-10-20T21:41:00Z">
        <w:r w:rsidR="005C04FB" w:rsidDel="00424CBD">
          <w:rPr>
            <w:color w:val="000000"/>
          </w:rPr>
          <w:delText xml:space="preserve">can </w:delText>
        </w:r>
      </w:del>
      <w:ins w:id="89" w:author="Emily Perkins" w:date="2023-10-20T21:41:00Z">
        <w:r w:rsidR="00424CBD">
          <w:rPr>
            <w:color w:val="000000"/>
          </w:rPr>
          <w:t xml:space="preserve">could </w:t>
        </w:r>
      </w:ins>
      <w:r w:rsidR="005C04FB">
        <w:rPr>
          <w:color w:val="000000"/>
        </w:rPr>
        <w:t>be extracted from the CBCL items (e.g., 5 or more), we expect</w:t>
      </w:r>
      <w:r w:rsidR="006E30A5">
        <w:rPr>
          <w:color w:val="000000"/>
        </w:rPr>
        <w:t>ed</w:t>
      </w:r>
      <w:r w:rsidR="005C04FB">
        <w:rPr>
          <w:color w:val="000000"/>
        </w:rPr>
        <w:t xml:space="preserve"> that the antagonis</w:t>
      </w:r>
      <w:r w:rsidR="004C02E7">
        <w:rPr>
          <w:color w:val="000000"/>
        </w:rPr>
        <w:t>m</w:t>
      </w:r>
      <w:r w:rsidR="005C04FB">
        <w:rPr>
          <w:color w:val="000000"/>
        </w:rPr>
        <w:t xml:space="preserve"> and disinhibit</w:t>
      </w:r>
      <w:r w:rsidR="004C02E7">
        <w:rPr>
          <w:color w:val="000000"/>
        </w:rPr>
        <w:t>ion</w:t>
      </w:r>
      <w:r w:rsidR="005C04FB">
        <w:rPr>
          <w:color w:val="000000"/>
        </w:rPr>
        <w:t xml:space="preserve"> factors w</w:t>
      </w:r>
      <w:r w:rsidR="006E30A5">
        <w:rPr>
          <w:color w:val="000000"/>
        </w:rPr>
        <w:t>ould</w:t>
      </w:r>
      <w:r w:rsidR="005C04FB">
        <w:rPr>
          <w:color w:val="000000"/>
        </w:rPr>
        <w:t xml:space="preserve"> emerge relatively early </w:t>
      </w:r>
      <w:del w:id="90" w:author="Emily Perkins" w:date="2023-10-23T19:37:00Z">
        <w:r w:rsidR="005C04FB" w:rsidDel="00BE56A8">
          <w:rPr>
            <w:color w:val="000000"/>
          </w:rPr>
          <w:delText xml:space="preserve">on </w:delText>
        </w:r>
      </w:del>
      <w:r w:rsidR="005C04FB">
        <w:rPr>
          <w:color w:val="000000"/>
        </w:rPr>
        <w:t>in the factor extraction process (e.g., at level 2 or level 3).</w:t>
      </w:r>
      <w:r w:rsidR="006E30A5">
        <w:rPr>
          <w:color w:val="000000"/>
        </w:rPr>
        <w:t xml:space="preserve"> </w:t>
      </w:r>
      <w:r w:rsidR="005C04FB" w:rsidRPr="005C04FB">
        <w:rPr>
          <w:i/>
          <w:color w:val="000000"/>
        </w:rPr>
        <w:t>Hypothesis 1c</w:t>
      </w:r>
      <w:r w:rsidR="005C04FB">
        <w:rPr>
          <w:color w:val="000000"/>
        </w:rPr>
        <w:t>: Evidence of discriminant findings w</w:t>
      </w:r>
      <w:r w:rsidR="006E30A5">
        <w:rPr>
          <w:color w:val="000000"/>
        </w:rPr>
        <w:t>ould</w:t>
      </w:r>
      <w:r w:rsidR="005C04FB">
        <w:rPr>
          <w:color w:val="000000"/>
        </w:rPr>
        <w:t xml:space="preserve"> </w:t>
      </w:r>
      <w:r w:rsidR="006E30A5">
        <w:rPr>
          <w:color w:val="000000"/>
        </w:rPr>
        <w:t>be found</w:t>
      </w:r>
      <w:r w:rsidR="005C04FB">
        <w:rPr>
          <w:color w:val="000000"/>
        </w:rPr>
        <w:t xml:space="preserve"> for the antagonis</w:t>
      </w:r>
      <w:r w:rsidR="004C02E7">
        <w:rPr>
          <w:color w:val="000000"/>
        </w:rPr>
        <w:t>m</w:t>
      </w:r>
      <w:r w:rsidR="005C04FB">
        <w:rPr>
          <w:color w:val="000000"/>
        </w:rPr>
        <w:t xml:space="preserve"> and disinhibit</w:t>
      </w:r>
      <w:r w:rsidR="004C02E7">
        <w:rPr>
          <w:color w:val="000000"/>
        </w:rPr>
        <w:t>ion</w:t>
      </w:r>
      <w:r w:rsidR="005C04FB">
        <w:rPr>
          <w:color w:val="000000"/>
        </w:rPr>
        <w:t xml:space="preserve"> externalizing factor scores derived from the bass-ackwards analyses. Specifically, we hypothesize</w:t>
      </w:r>
      <w:r w:rsidR="006E30A5">
        <w:rPr>
          <w:color w:val="000000"/>
        </w:rPr>
        <w:t>d</w:t>
      </w:r>
      <w:r w:rsidR="005C04FB">
        <w:rPr>
          <w:color w:val="000000"/>
        </w:rPr>
        <w:t xml:space="preserve"> that antagonistic externalizing factor scores w</w:t>
      </w:r>
      <w:r w:rsidR="00B61920">
        <w:rPr>
          <w:color w:val="000000"/>
        </w:rPr>
        <w:t>ould</w:t>
      </w:r>
      <w:r w:rsidR="005C04FB">
        <w:rPr>
          <w:color w:val="000000"/>
        </w:rPr>
        <w:t xml:space="preserve"> have larger associations with conduct disorder, oppositional defiant disorder, and prosocial behavior (-), compared to disinhibited externalizing. Meanwhile, disinhibited externalizing </w:t>
      </w:r>
      <w:r w:rsidR="00B61920">
        <w:rPr>
          <w:color w:val="000000"/>
        </w:rPr>
        <w:t>would</w:t>
      </w:r>
      <w:r w:rsidR="005C04FB">
        <w:rPr>
          <w:color w:val="000000"/>
        </w:rPr>
        <w:t xml:space="preserve"> have larger effect sizes </w:t>
      </w:r>
      <w:r w:rsidR="005C04FB">
        <w:rPr>
          <w:color w:val="000000"/>
        </w:rPr>
        <w:lastRenderedPageBreak/>
        <w:t>for ADHD, impulsivity, and fluid intelligence. Furthermore, we expect</w:t>
      </w:r>
      <w:r w:rsidR="00B61920">
        <w:rPr>
          <w:color w:val="000000"/>
        </w:rPr>
        <w:t xml:space="preserve">ed </w:t>
      </w:r>
      <w:r w:rsidR="005C04FB">
        <w:rPr>
          <w:color w:val="000000"/>
        </w:rPr>
        <w:t xml:space="preserve">these correlations to be significantly stronger than the correlations </w:t>
      </w:r>
      <w:ins w:id="91" w:author="Emily Perkins" w:date="2023-10-20T21:42:00Z">
        <w:r w:rsidR="00424CBD">
          <w:rPr>
            <w:color w:val="000000"/>
          </w:rPr>
          <w:t xml:space="preserve">of </w:t>
        </w:r>
      </w:ins>
      <w:r w:rsidR="005C04FB">
        <w:rPr>
          <w:color w:val="000000"/>
        </w:rPr>
        <w:t xml:space="preserve">antagonistic and disinhibited externalizing </w:t>
      </w:r>
      <w:del w:id="92" w:author="Emily Perkins" w:date="2023-10-20T21:42:00Z">
        <w:r w:rsidR="00B61920" w:rsidDel="00424CBD">
          <w:rPr>
            <w:color w:val="000000"/>
          </w:rPr>
          <w:delText>had</w:delText>
        </w:r>
        <w:r w:rsidR="005C04FB" w:rsidDel="00424CBD">
          <w:rPr>
            <w:color w:val="000000"/>
          </w:rPr>
          <w:delText xml:space="preserve"> </w:delText>
        </w:r>
      </w:del>
      <w:r w:rsidR="005C04FB">
        <w:rPr>
          <w:color w:val="000000"/>
        </w:rPr>
        <w:t>with internalizing outcomes (e.g., social anxiety, major depression).</w:t>
      </w:r>
      <w:r w:rsidR="00B61920">
        <w:rPr>
          <w:color w:val="000000"/>
        </w:rPr>
        <w:t xml:space="preserve"> </w:t>
      </w:r>
      <w:r w:rsidR="005C04FB">
        <w:rPr>
          <w:i/>
        </w:rPr>
        <w:t xml:space="preserve">Hypothesis 2: </w:t>
      </w:r>
      <w:r w:rsidR="005C04FB">
        <w:rPr>
          <w:color w:val="000000"/>
        </w:rPr>
        <w:t xml:space="preserve">We </w:t>
      </w:r>
      <w:r w:rsidR="00B61920">
        <w:rPr>
          <w:color w:val="000000"/>
        </w:rPr>
        <w:t>would</w:t>
      </w:r>
      <w:r w:rsidR="005C04FB">
        <w:rPr>
          <w:color w:val="000000"/>
        </w:rPr>
        <w:t xml:space="preserve"> be able to establish </w:t>
      </w:r>
      <w:ins w:id="93" w:author="Emily Perkins" w:date="2023-10-20T21:42:00Z">
        <w:r w:rsidR="00424CBD">
          <w:rPr>
            <w:color w:val="000000"/>
          </w:rPr>
          <w:t xml:space="preserve">longitudinal </w:t>
        </w:r>
      </w:ins>
      <w:r w:rsidR="005C04FB">
        <w:rPr>
          <w:color w:val="000000"/>
        </w:rPr>
        <w:t xml:space="preserve">measurement invariance for </w:t>
      </w:r>
      <w:r w:rsidR="00B61920">
        <w:rPr>
          <w:color w:val="000000"/>
        </w:rPr>
        <w:t>the</w:t>
      </w:r>
      <w:r w:rsidR="005C04FB">
        <w:rPr>
          <w:color w:val="000000"/>
        </w:rPr>
        <w:t xml:space="preserve"> measurement models</w:t>
      </w:r>
      <w:r w:rsidR="00B61920">
        <w:rPr>
          <w:color w:val="000000"/>
        </w:rPr>
        <w:t xml:space="preserve"> of externalizing symptoms</w:t>
      </w:r>
      <w:r w:rsidR="005C04FB">
        <w:rPr>
          <w:color w:val="000000"/>
        </w:rPr>
        <w:t xml:space="preserve">, </w:t>
      </w:r>
      <w:del w:id="94" w:author="Emily Perkins" w:date="2023-10-20T21:42:00Z">
        <w:r w:rsidR="005C04FB" w:rsidDel="00424CBD">
          <w:rPr>
            <w:color w:val="000000"/>
          </w:rPr>
          <w:delText>which in turn will allow for</w:delText>
        </w:r>
      </w:del>
      <w:ins w:id="95" w:author="Emily Perkins" w:date="2023-10-20T21:42:00Z">
        <w:r w:rsidR="00424CBD">
          <w:rPr>
            <w:color w:val="000000"/>
          </w:rPr>
          <w:t>facilitating</w:t>
        </w:r>
      </w:ins>
      <w:r w:rsidR="005C04FB">
        <w:rPr>
          <w:color w:val="000000"/>
        </w:rPr>
        <w:t xml:space="preserve"> future investigations of mean-level change over time in these externalizing dimensions in the ABCD study.</w:t>
      </w:r>
      <w:r w:rsidR="005C04FB">
        <w:tab/>
      </w:r>
    </w:p>
    <w:p w14:paraId="71110C31" w14:textId="1DBC28A9" w:rsidR="0079010C" w:rsidRDefault="00156569" w:rsidP="0079010C">
      <w:pPr>
        <w:jc w:val="center"/>
      </w:pPr>
      <w:r>
        <w:rPr>
          <w:b/>
        </w:rPr>
        <w:t>Results</w:t>
      </w:r>
      <w:commentRangeStart w:id="96"/>
      <w:commentRangeStart w:id="97"/>
      <w:r w:rsidR="00D43FC8">
        <w:rPr>
          <w:rStyle w:val="FootnoteReference"/>
          <w:b/>
        </w:rPr>
        <w:footnoteReference w:id="2"/>
      </w:r>
      <w:commentRangeEnd w:id="96"/>
      <w:r w:rsidR="005D5E8B">
        <w:rPr>
          <w:rStyle w:val="CommentReference"/>
        </w:rPr>
        <w:commentReference w:id="96"/>
      </w:r>
      <w:commentRangeEnd w:id="97"/>
      <w:r w:rsidR="00BE56A8">
        <w:rPr>
          <w:rStyle w:val="CommentReference"/>
        </w:rPr>
        <w:commentReference w:id="97"/>
      </w:r>
    </w:p>
    <w:p w14:paraId="360DA6AB" w14:textId="77777777" w:rsidR="0079010C" w:rsidRDefault="0079010C"/>
    <w:p w14:paraId="44BFB321" w14:textId="44A323ED" w:rsidR="0079010C" w:rsidRDefault="0079010C">
      <w:pPr>
        <w:rPr>
          <w:b/>
        </w:rPr>
      </w:pPr>
      <w:r>
        <w:rPr>
          <w:b/>
        </w:rPr>
        <w:t>Deviations from Preregistration</w:t>
      </w:r>
    </w:p>
    <w:p w14:paraId="41A6050D" w14:textId="7B707C7D" w:rsidR="0024577F" w:rsidRDefault="0024577F">
      <w:pPr>
        <w:rPr>
          <w:b/>
        </w:rPr>
      </w:pPr>
      <w:r>
        <w:rPr>
          <w:b/>
        </w:rPr>
        <w:tab/>
      </w:r>
    </w:p>
    <w:p w14:paraId="45073B09" w14:textId="6AF96360" w:rsidR="0079010C" w:rsidRDefault="0024577F" w:rsidP="004C61EE">
      <w:pPr>
        <w:spacing w:line="480" w:lineRule="auto"/>
        <w:rPr>
          <w:b/>
        </w:rPr>
      </w:pPr>
      <w:r>
        <w:rPr>
          <w:b/>
        </w:rPr>
        <w:tab/>
      </w:r>
      <w:r>
        <w:t xml:space="preserve">We first note deviations from our preregistered analytical plan. First, we incorrectly stated </w:t>
      </w:r>
      <w:r w:rsidR="00131158">
        <w:t xml:space="preserve">in the preregistration </w:t>
      </w:r>
      <w:r>
        <w:t>that 44 items from the CBCL would be used—the correct number should have been 45.</w:t>
      </w:r>
      <w:r w:rsidR="00640569">
        <w:rPr>
          <w:rStyle w:val="FootnoteReference"/>
        </w:rPr>
        <w:footnoteReference w:id="3"/>
      </w:r>
      <w:r>
        <w:t xml:space="preserve"> Second, our initial proposal for the number of items to be assigned to each parcel did not account for </w:t>
      </w:r>
      <w:r w:rsidR="00702FE8">
        <w:t>the possibility that</w:t>
      </w:r>
      <w:r>
        <w:t xml:space="preserve"> a smaller number of items (e.g., 15 items) </w:t>
      </w:r>
      <w:r w:rsidR="00640569">
        <w:t xml:space="preserve">would </w:t>
      </w:r>
      <w:r w:rsidR="00702FE8">
        <w:t xml:space="preserve">meet our criteria to </w:t>
      </w:r>
      <w:r w:rsidR="00640569">
        <w:t xml:space="preserve">be used to create parcels </w:t>
      </w:r>
      <w:r w:rsidR="00702FE8">
        <w:t>for externalizing dimensions</w:t>
      </w:r>
      <w:r>
        <w:t xml:space="preserve">. Given that our proposal for the number of items per parcel was somewhat arbitrary, we opted </w:t>
      </w:r>
      <w:r w:rsidR="004B4082">
        <w:t>to use</w:t>
      </w:r>
      <w:r>
        <w:t xml:space="preserve"> a parceling strategy that ensured at least 4 indicators were used</w:t>
      </w:r>
      <w:r w:rsidR="003345D0">
        <w:t xml:space="preserve"> </w:t>
      </w:r>
      <w:r w:rsidR="004B4082">
        <w:t>to estimate latent factors</w:t>
      </w:r>
      <w:r w:rsidR="003345D0">
        <w:t xml:space="preserve"> (i.e., to avoid a fully saturated model)</w:t>
      </w:r>
      <w:r>
        <w:t xml:space="preserve"> and </w:t>
      </w:r>
      <w:r w:rsidR="00640569">
        <w:t>that each model had a similar amount of parcel indicators</w:t>
      </w:r>
      <w:r>
        <w:t xml:space="preserve">. This approach resulted in 5 parcels being used to model broad-based externalizing, and 4 parcels being used </w:t>
      </w:r>
      <w:r w:rsidR="004C61EE">
        <w:t>to model</w:t>
      </w:r>
      <w:r>
        <w:t xml:space="preserve"> </w:t>
      </w:r>
      <w:r w:rsidR="004C02E7">
        <w:t>the more specific externalizing dimensions identified in our analyses</w:t>
      </w:r>
      <w:r>
        <w:t xml:space="preserve">. </w:t>
      </w:r>
    </w:p>
    <w:p w14:paraId="4170A7F4" w14:textId="58CF1AC7" w:rsidR="0079010C" w:rsidRDefault="0079010C">
      <w:pPr>
        <w:rPr>
          <w:b/>
        </w:rPr>
      </w:pPr>
      <w:r>
        <w:rPr>
          <w:b/>
        </w:rPr>
        <w:t>Modified Bass-ackwards Analyses</w:t>
      </w:r>
    </w:p>
    <w:p w14:paraId="04F1DBAD" w14:textId="4D8525CF" w:rsidR="00510919" w:rsidRDefault="00510919">
      <w:pPr>
        <w:rPr>
          <w:b/>
        </w:rPr>
      </w:pPr>
      <w:r>
        <w:rPr>
          <w:b/>
        </w:rPr>
        <w:tab/>
      </w:r>
    </w:p>
    <w:p w14:paraId="7467BDB0" w14:textId="55382CD3" w:rsidR="001D5BA0" w:rsidRDefault="00510919" w:rsidP="001D5BA0">
      <w:pPr>
        <w:spacing w:line="480" w:lineRule="auto"/>
        <w:rPr>
          <w:bCs/>
        </w:rPr>
      </w:pPr>
      <w:r>
        <w:rPr>
          <w:b/>
        </w:rPr>
        <w:lastRenderedPageBreak/>
        <w:tab/>
      </w:r>
      <w:r>
        <w:rPr>
          <w:bCs/>
        </w:rPr>
        <w:t>Results of the parallel analysis</w:t>
      </w:r>
      <w:r w:rsidR="00C83D07">
        <w:rPr>
          <w:bCs/>
        </w:rPr>
        <w:t xml:space="preserve"> </w:t>
      </w:r>
      <w:r w:rsidR="005D5E8B">
        <w:rPr>
          <w:bCs/>
        </w:rPr>
        <w:t>based on</w:t>
      </w:r>
      <w:r w:rsidR="00C83D07">
        <w:rPr>
          <w:bCs/>
        </w:rPr>
        <w:t xml:space="preserve"> polychoric correlations among the CBCL items</w:t>
      </w:r>
      <w:r>
        <w:rPr>
          <w:bCs/>
        </w:rPr>
        <w:t xml:space="preserve"> suggested up to 14 factors could be extracted from the 45 CBCL items, while MAP suggested four factors for extraction. Consistent with our preregistered criteria for factor extraction, we opted to focus on the 4-factor solution for our subsequent analyses.</w:t>
      </w:r>
      <w:r w:rsidR="00AE711C">
        <w:rPr>
          <w:bCs/>
        </w:rPr>
        <w:t xml:space="preserve"> Standardized factor loadings for the CBCL items at each level of the hierarchy are available on the OSF (</w:t>
      </w:r>
      <w:hyperlink r:id="rId12" w:history="1">
        <w:r w:rsidR="00AE711C" w:rsidRPr="00AF0B98">
          <w:rPr>
            <w:rStyle w:val="Hyperlink"/>
          </w:rPr>
          <w:t>https://osf.io/ec36x/?view_only=d63a1452f133421b9e1bef34a41675f1</w:t>
        </w:r>
      </w:hyperlink>
      <w:r w:rsidR="00AE711C">
        <w:rPr>
          <w:rStyle w:val="Hyperlink"/>
        </w:rPr>
        <w:t xml:space="preserve">). </w:t>
      </w:r>
    </w:p>
    <w:p w14:paraId="453B1806" w14:textId="18A993FF" w:rsidR="002B4F1E" w:rsidRPr="005D5E8B" w:rsidRDefault="001D5BA0" w:rsidP="001D5BA0">
      <w:pPr>
        <w:spacing w:line="480" w:lineRule="auto"/>
        <w:ind w:firstLine="720"/>
        <w:rPr>
          <w:bCs/>
        </w:rPr>
      </w:pPr>
      <w:r>
        <w:rPr>
          <w:bCs/>
        </w:rPr>
        <w:t>The first level of the bass-ackwards hierarchy</w:t>
      </w:r>
      <w:r w:rsidR="0006127D">
        <w:rPr>
          <w:bCs/>
        </w:rPr>
        <w:t xml:space="preserve">, </w:t>
      </w:r>
      <w:r>
        <w:rPr>
          <w:bCs/>
        </w:rPr>
        <w:t xml:space="preserve">unsurprisingly, was a broad-based externalizing factor with all 45 CBCL items </w:t>
      </w:r>
      <w:r w:rsidR="002B4F1E">
        <w:rPr>
          <w:bCs/>
        </w:rPr>
        <w:t xml:space="preserve">showing moderately strong to strong standardized loadings on the factor (range=.47-.81). At the subsequent level, a neurodevelopmental problems factor emerged, while the externalizing factor remained </w:t>
      </w:r>
      <w:r w:rsidR="00273EE6">
        <w:rPr>
          <w:bCs/>
        </w:rPr>
        <w:t>relatively</w:t>
      </w:r>
      <w:r w:rsidR="002B4F1E">
        <w:rPr>
          <w:bCs/>
        </w:rPr>
        <w:t xml:space="preserve"> unchanged and was strongly correlated with externalizing </w:t>
      </w:r>
      <w:r w:rsidR="005D5E8B">
        <w:rPr>
          <w:bCs/>
        </w:rPr>
        <w:t xml:space="preserve">from </w:t>
      </w:r>
      <w:r w:rsidR="002B4F1E">
        <w:rPr>
          <w:bCs/>
        </w:rPr>
        <w:t xml:space="preserve">level </w:t>
      </w:r>
      <w:r w:rsidR="005D5E8B">
        <w:rPr>
          <w:bCs/>
        </w:rPr>
        <w:t>1 of the hierarchy</w:t>
      </w:r>
      <w:r w:rsidR="002B4F1E">
        <w:rPr>
          <w:bCs/>
        </w:rPr>
        <w:t xml:space="preserve"> (</w:t>
      </w:r>
      <w:r w:rsidR="002B4F1E">
        <w:rPr>
          <w:bCs/>
          <w:i/>
          <w:iCs/>
        </w:rPr>
        <w:t>r</w:t>
      </w:r>
      <w:r w:rsidR="002B4F1E">
        <w:rPr>
          <w:bCs/>
        </w:rPr>
        <w:t>=.96). At level 3,</w:t>
      </w:r>
      <w:r w:rsidR="005D5E8B">
        <w:rPr>
          <w:bCs/>
        </w:rPr>
        <w:t xml:space="preserve"> the neurodevelopmental factor remain unchanged (</w:t>
      </w:r>
      <w:r w:rsidR="005D5E8B">
        <w:rPr>
          <w:bCs/>
          <w:i/>
        </w:rPr>
        <w:t>r</w:t>
      </w:r>
      <w:r w:rsidR="005D5E8B">
        <w:rPr>
          <w:bCs/>
        </w:rPr>
        <w:t xml:space="preserve">=1.00 with the neurodevelopmental factor at level 2). However, externalizing split into an antagonistic externalizing factor characterized by antisocial behavior (e.g., stealing, fighting) and cruelty and meanness to others (e.g., cruelty to animals, bullying, lack of guilt), and a </w:t>
      </w:r>
      <w:r w:rsidR="0006127D">
        <w:rPr>
          <w:bCs/>
        </w:rPr>
        <w:t xml:space="preserve">hostility factor indexed by items related to irritability and anger. These three levels of the bass-ackwards hierarchy are displayed in Figure 1.   </w:t>
      </w:r>
    </w:p>
    <w:p w14:paraId="405573EE" w14:textId="2CEC3871" w:rsidR="00510919" w:rsidRPr="00510919" w:rsidRDefault="002B4F1E" w:rsidP="001D5BA0">
      <w:pPr>
        <w:spacing w:line="480" w:lineRule="auto"/>
        <w:ind w:firstLine="720"/>
        <w:rPr>
          <w:bCs/>
        </w:rPr>
      </w:pPr>
      <w:r>
        <w:rPr>
          <w:bCs/>
        </w:rPr>
        <w:t>At the fourth level, an additional factor emerged that was comp</w:t>
      </w:r>
      <w:ins w:id="98" w:author="Emily Perkins" w:date="2023-10-21T15:33:00Z">
        <w:r w:rsidR="0000049B">
          <w:rPr>
            <w:bCs/>
          </w:rPr>
          <w:t>o</w:t>
        </w:r>
      </w:ins>
      <w:del w:id="99" w:author="Emily Perkins" w:date="2023-10-21T15:33:00Z">
        <w:r w:rsidDel="0000049B">
          <w:rPr>
            <w:bCs/>
          </w:rPr>
          <w:delText>ri</w:delText>
        </w:r>
      </w:del>
      <w:r>
        <w:rPr>
          <w:bCs/>
        </w:rPr>
        <w:t>sed only of four items</w:t>
      </w:r>
      <w:r w:rsidR="00AE711C">
        <w:rPr>
          <w:bCs/>
        </w:rPr>
        <w:t xml:space="preserve"> (range of standardized loadings=.32-.61)</w:t>
      </w:r>
      <w:r>
        <w:rPr>
          <w:bCs/>
        </w:rPr>
        <w:t>, two of which had notable secondary loadings</w:t>
      </w:r>
      <w:r w:rsidR="00AE711C">
        <w:rPr>
          <w:bCs/>
        </w:rPr>
        <w:t xml:space="preserve"> </w:t>
      </w:r>
      <w:r>
        <w:rPr>
          <w:bCs/>
        </w:rPr>
        <w:t xml:space="preserve">on other factors. </w:t>
      </w:r>
      <w:r w:rsidR="00AE711C">
        <w:rPr>
          <w:bCs/>
        </w:rPr>
        <w:t>The</w:t>
      </w:r>
      <w:r>
        <w:rPr>
          <w:bCs/>
        </w:rPr>
        <w:t xml:space="preserve"> two items </w:t>
      </w:r>
      <w:r w:rsidR="00AE711C">
        <w:rPr>
          <w:bCs/>
        </w:rPr>
        <w:t>with</w:t>
      </w:r>
      <w:r>
        <w:rPr>
          <w:bCs/>
        </w:rPr>
        <w:t xml:space="preserve"> primary loadings and no secondary loadings on the fourth factor </w:t>
      </w:r>
      <w:r w:rsidR="0006127D">
        <w:rPr>
          <w:bCs/>
        </w:rPr>
        <w:t xml:space="preserve">were </w:t>
      </w:r>
      <w:r>
        <w:rPr>
          <w:bCs/>
        </w:rPr>
        <w:t xml:space="preserve">related to arrogance (“bragging” and “showing off”). </w:t>
      </w:r>
      <w:r w:rsidR="0006127D">
        <w:rPr>
          <w:bCs/>
        </w:rPr>
        <w:t xml:space="preserve">Because </w:t>
      </w:r>
      <w:r w:rsidR="00AF04D6">
        <w:rPr>
          <w:bCs/>
        </w:rPr>
        <w:t xml:space="preserve">the fourth factor was not substantively meaningful and </w:t>
      </w:r>
      <w:r w:rsidR="0006127D">
        <w:rPr>
          <w:bCs/>
        </w:rPr>
        <w:t xml:space="preserve">overly </w:t>
      </w:r>
      <w:r w:rsidR="00B65CB9">
        <w:rPr>
          <w:bCs/>
        </w:rPr>
        <w:t>narrow</w:t>
      </w:r>
      <w:r w:rsidR="0006127D">
        <w:rPr>
          <w:bCs/>
        </w:rPr>
        <w:t>, we</w:t>
      </w:r>
      <w:r w:rsidR="00AF04D6">
        <w:rPr>
          <w:bCs/>
        </w:rPr>
        <w:t xml:space="preserve"> extract</w:t>
      </w:r>
      <w:r w:rsidR="0006127D">
        <w:rPr>
          <w:bCs/>
        </w:rPr>
        <w:t>ed</w:t>
      </w:r>
      <w:r w:rsidR="00AF04D6">
        <w:rPr>
          <w:bCs/>
        </w:rPr>
        <w:t xml:space="preserve"> factor score</w:t>
      </w:r>
      <w:r w:rsidR="0006127D">
        <w:rPr>
          <w:bCs/>
        </w:rPr>
        <w:t>s</w:t>
      </w:r>
      <w:r w:rsidR="00AF04D6">
        <w:rPr>
          <w:bCs/>
        </w:rPr>
        <w:t xml:space="preserve"> for the three factors of antagonistic externalizing, hostility, and neurodevelopmental problems</w:t>
      </w:r>
      <w:r w:rsidR="0006127D">
        <w:rPr>
          <w:bCs/>
        </w:rPr>
        <w:t xml:space="preserve"> and proceeded with our subsequent analyses.</w:t>
      </w:r>
    </w:p>
    <w:p w14:paraId="3764BB30" w14:textId="77777777" w:rsidR="0006127D" w:rsidRDefault="0079010C">
      <w:pPr>
        <w:rPr>
          <w:b/>
        </w:rPr>
      </w:pPr>
      <w:r>
        <w:rPr>
          <w:b/>
        </w:rPr>
        <w:lastRenderedPageBreak/>
        <w:t>Correlations with External Criterion Measures</w:t>
      </w:r>
    </w:p>
    <w:p w14:paraId="4BE24A91" w14:textId="77777777" w:rsidR="0006127D" w:rsidRDefault="0006127D">
      <w:pPr>
        <w:rPr>
          <w:b/>
        </w:rPr>
      </w:pPr>
    </w:p>
    <w:p w14:paraId="60D2B589" w14:textId="7553FCEF" w:rsidR="00E44939" w:rsidRDefault="0006127D" w:rsidP="00AA21B3">
      <w:pPr>
        <w:spacing w:line="480" w:lineRule="auto"/>
        <w:rPr>
          <w:bCs/>
        </w:rPr>
      </w:pPr>
      <w:r>
        <w:rPr>
          <w:b/>
        </w:rPr>
        <w:tab/>
      </w:r>
      <w:commentRangeStart w:id="100"/>
      <w:r>
        <w:t xml:space="preserve">Factor scores </w:t>
      </w:r>
      <w:commentRangeEnd w:id="100"/>
      <w:r w:rsidR="0000049B">
        <w:rPr>
          <w:rStyle w:val="CommentReference"/>
        </w:rPr>
        <w:commentReference w:id="100"/>
      </w:r>
      <w:r>
        <w:t xml:space="preserve">for </w:t>
      </w:r>
      <w:r w:rsidR="00E44939">
        <w:t>broad-based externalizing (i.e., externalizing at level 1 of the bass-ackwards hierarchy)</w:t>
      </w:r>
      <w:ins w:id="101" w:author="Emily Perkins" w:date="2023-10-21T11:07:00Z">
        <w:r w:rsidR="007110D2">
          <w:t>,</w:t>
        </w:r>
      </w:ins>
      <w:r w:rsidR="00E44939">
        <w:t xml:space="preserve"> </w:t>
      </w:r>
      <w:commentRangeStart w:id="102"/>
      <w:r>
        <w:rPr>
          <w:bCs/>
        </w:rPr>
        <w:t>antagonistic externalizing, hostility, and neurodevelopmental problems were correlated with our external criterion measures assessed at baseline</w:t>
      </w:r>
      <w:commentRangeEnd w:id="102"/>
      <w:r w:rsidR="0000049B">
        <w:rPr>
          <w:rStyle w:val="CommentReference"/>
        </w:rPr>
        <w:commentReference w:id="102"/>
      </w:r>
      <w:r>
        <w:rPr>
          <w:bCs/>
        </w:rPr>
        <w:t>. Results are presented in Table 1.</w:t>
      </w:r>
      <w:r w:rsidR="00E44939">
        <w:rPr>
          <w:bCs/>
        </w:rPr>
        <w:t xml:space="preserve"> The four factors generally were positively related to clinical criterion measures, </w:t>
      </w:r>
      <w:commentRangeStart w:id="103"/>
      <w:r w:rsidR="00E44939">
        <w:rPr>
          <w:bCs/>
        </w:rPr>
        <w:t>though these relations were much stronger for parent-reported symptom counts (</w:t>
      </w:r>
      <w:r w:rsidR="00E44939">
        <w:rPr>
          <w:bCs/>
          <w:i/>
        </w:rPr>
        <w:t>r</w:t>
      </w:r>
      <w:r w:rsidR="00E44939">
        <w:rPr>
          <w:bCs/>
        </w:rPr>
        <w:t xml:space="preserve"> range=.07-.66) compared to youth-reported symptom counts (</w:t>
      </w:r>
      <w:r w:rsidR="00E44939">
        <w:rPr>
          <w:bCs/>
          <w:i/>
        </w:rPr>
        <w:t>r</w:t>
      </w:r>
      <w:r w:rsidR="00E44939">
        <w:rPr>
          <w:bCs/>
        </w:rPr>
        <w:t xml:space="preserve"> range=.04-.16). Furthermore, the four externalizing factors tended to be more strongly related to symptom counts for conduct disorder, oppositional defiant disorder, and attention deficit-hyperactivity disorder compared to symptom counts related to depression and anxiety </w:t>
      </w:r>
      <w:r w:rsidR="00FE21D6">
        <w:rPr>
          <w:bCs/>
        </w:rPr>
        <w:t>diagnostic constructs</w:t>
      </w:r>
      <w:r w:rsidR="00E44939">
        <w:rPr>
          <w:bCs/>
        </w:rPr>
        <w:t xml:space="preserve">. </w:t>
      </w:r>
      <w:commentRangeEnd w:id="103"/>
      <w:r w:rsidR="00FE3C32">
        <w:rPr>
          <w:rStyle w:val="CommentReference"/>
        </w:rPr>
        <w:commentReference w:id="103"/>
      </w:r>
    </w:p>
    <w:p w14:paraId="082DB85F" w14:textId="154281EF" w:rsidR="006E69BF" w:rsidRDefault="00E44939" w:rsidP="00AA21B3">
      <w:pPr>
        <w:spacing w:line="480" w:lineRule="auto"/>
        <w:ind w:firstLine="720"/>
        <w:rPr>
          <w:bCs/>
        </w:rPr>
      </w:pPr>
      <w:r>
        <w:rPr>
          <w:bCs/>
        </w:rPr>
        <w:t>For non-clinical criterion measures, the four factors showed highly similar relations to each of the subscales of the UPPS-P, though these were also small in magnitude (</w:t>
      </w:r>
      <w:r>
        <w:rPr>
          <w:bCs/>
          <w:i/>
        </w:rPr>
        <w:t>r</w:t>
      </w:r>
      <w:r>
        <w:rPr>
          <w:bCs/>
        </w:rPr>
        <w:t>=.04-.16). More notable differences emerged for the fluid intelligence composite, with the neurodevelopmental problems factor showing a stronger negative relation than the other factors</w:t>
      </w:r>
      <w:r w:rsidR="006E69BF">
        <w:rPr>
          <w:bCs/>
        </w:rPr>
        <w:t xml:space="preserve"> (</w:t>
      </w:r>
      <w:r w:rsidR="006E69BF">
        <w:rPr>
          <w:bCs/>
          <w:i/>
        </w:rPr>
        <w:t>r</w:t>
      </w:r>
      <w:r w:rsidR="006E69BF">
        <w:rPr>
          <w:bCs/>
        </w:rPr>
        <w:t>=-.17)</w:t>
      </w:r>
      <w:r>
        <w:rPr>
          <w:bCs/>
        </w:rPr>
        <w:t xml:space="preserve">, though </w:t>
      </w:r>
      <w:commentRangeStart w:id="104"/>
      <w:r>
        <w:rPr>
          <w:bCs/>
        </w:rPr>
        <w:t>the difference in magnitude was still small</w:t>
      </w:r>
      <w:commentRangeEnd w:id="104"/>
      <w:r w:rsidR="00FE3C32">
        <w:rPr>
          <w:rStyle w:val="CommentReference"/>
        </w:rPr>
        <w:commentReference w:id="104"/>
      </w:r>
      <w:r>
        <w:rPr>
          <w:bCs/>
        </w:rPr>
        <w:t>.</w:t>
      </w:r>
      <w:r w:rsidR="006E69BF">
        <w:rPr>
          <w:bCs/>
        </w:rPr>
        <w:t xml:space="preserve"> All factors were negatively related to parent-reported prosocial behavior. However, youth-reported prosocial behavior was largely unrelated to the externalizing factors. </w:t>
      </w:r>
    </w:p>
    <w:p w14:paraId="0A5AB5F7" w14:textId="79940B5D" w:rsidR="0079010C" w:rsidRDefault="006E69BF" w:rsidP="00AA21B3">
      <w:pPr>
        <w:spacing w:line="480" w:lineRule="auto"/>
        <w:ind w:firstLine="720"/>
        <w:rPr>
          <w:b/>
        </w:rPr>
      </w:pPr>
      <w:commentRangeStart w:id="105"/>
      <w:del w:id="106" w:author="Emily Perkins" w:date="2023-10-21T15:44:00Z">
        <w:r w:rsidDel="002304CA">
          <w:rPr>
            <w:bCs/>
          </w:rPr>
          <w:delText>Concerning divergent relations among the factors, d</w:delText>
        </w:r>
      </w:del>
      <w:ins w:id="107" w:author="Emily Perkins" w:date="2023-10-21T15:44:00Z">
        <w:r w:rsidR="002304CA">
          <w:rPr>
            <w:bCs/>
          </w:rPr>
          <w:t>D</w:t>
        </w:r>
      </w:ins>
      <w:r>
        <w:rPr>
          <w:bCs/>
        </w:rPr>
        <w:t xml:space="preserve">ivergent </w:t>
      </w:r>
      <w:commentRangeEnd w:id="105"/>
      <w:r w:rsidR="002304CA">
        <w:rPr>
          <w:rStyle w:val="CommentReference"/>
        </w:rPr>
        <w:commentReference w:id="105"/>
      </w:r>
      <w:r>
        <w:rPr>
          <w:bCs/>
        </w:rPr>
        <w:t>findings</w:t>
      </w:r>
      <w:ins w:id="108" w:author="Emily Perkins" w:date="2023-10-21T15:44:00Z">
        <w:r w:rsidR="002304CA">
          <w:rPr>
            <w:bCs/>
          </w:rPr>
          <w:t xml:space="preserve"> among the factors</w:t>
        </w:r>
      </w:ins>
      <w:r>
        <w:rPr>
          <w:bCs/>
        </w:rPr>
        <w:t xml:space="preserve"> were </w:t>
      </w:r>
      <w:r w:rsidR="00AA21B3">
        <w:rPr>
          <w:bCs/>
        </w:rPr>
        <w:t>largely confined to</w:t>
      </w:r>
      <w:r>
        <w:rPr>
          <w:bCs/>
        </w:rPr>
        <w:t xml:space="preserve"> parent-reported symptom counts from the KSADS-5.</w:t>
      </w:r>
      <w:r w:rsidR="00FA4907">
        <w:rPr>
          <w:bCs/>
        </w:rPr>
        <w:t xml:space="preserve"> For example, antagonistic externalizing was more strongly related to conduct disorder symptom counts than both the hostility and neurodevelopmental factors, while the neurodevelopmental factor was more strongly related to ADHD symptom counts. Antagonistic externalizing also showed smaller positive </w:t>
      </w:r>
      <w:r w:rsidR="00AA21B3">
        <w:rPr>
          <w:bCs/>
        </w:rPr>
        <w:t>relations</w:t>
      </w:r>
      <w:r w:rsidR="00FA4907">
        <w:rPr>
          <w:bCs/>
        </w:rPr>
        <w:t xml:space="preserve"> with anxiety disorder-related symptom counts compared to other factors. Last, </w:t>
      </w:r>
      <w:r w:rsidR="00AA21B3">
        <w:rPr>
          <w:bCs/>
        </w:rPr>
        <w:t xml:space="preserve">the hostility factor was most strongly related to </w:t>
      </w:r>
      <w:r w:rsidR="00AA21B3">
        <w:rPr>
          <w:bCs/>
        </w:rPr>
        <w:lastRenderedPageBreak/>
        <w:t>oppositional defiant disorder symptom counts compared to the other externalizing factors. The other noteworthy divergent finding was for parent-reported prosocial behavior—the neurodevelopmental problems factor showed a slightly smaller relation (</w:t>
      </w:r>
      <w:r w:rsidR="00AA21B3">
        <w:rPr>
          <w:bCs/>
          <w:i/>
        </w:rPr>
        <w:t>r</w:t>
      </w:r>
      <w:r w:rsidR="00AA21B3">
        <w:rPr>
          <w:bCs/>
        </w:rPr>
        <w:t>=-.22) compared to the other factors (</w:t>
      </w:r>
      <w:r w:rsidR="00AA21B3">
        <w:rPr>
          <w:bCs/>
          <w:i/>
        </w:rPr>
        <w:t xml:space="preserve">r </w:t>
      </w:r>
      <w:r w:rsidR="00AA21B3">
        <w:rPr>
          <w:bCs/>
        </w:rPr>
        <w:t>range=-.32 to -.35).</w:t>
      </w:r>
    </w:p>
    <w:p w14:paraId="55038A7D" w14:textId="5ABB87C9" w:rsidR="0079010C" w:rsidRDefault="0079010C">
      <w:pPr>
        <w:rPr>
          <w:b/>
        </w:rPr>
      </w:pPr>
      <w:r>
        <w:rPr>
          <w:b/>
        </w:rPr>
        <w:t>Longitudinal Measurement Invariance</w:t>
      </w:r>
    </w:p>
    <w:p w14:paraId="67551205" w14:textId="45A12827" w:rsidR="00C004DA" w:rsidRDefault="00C004DA">
      <w:pPr>
        <w:rPr>
          <w:b/>
        </w:rPr>
      </w:pPr>
    </w:p>
    <w:p w14:paraId="40A5C456" w14:textId="625EF360" w:rsidR="00FC56F9" w:rsidRDefault="00C004DA" w:rsidP="00A553F0">
      <w:pPr>
        <w:spacing w:line="480" w:lineRule="auto"/>
      </w:pPr>
      <w:r>
        <w:rPr>
          <w:b/>
        </w:rPr>
        <w:tab/>
      </w:r>
      <w:r>
        <w:t xml:space="preserve">After identifying unidimensional externalizing factors from the 45 CBCL items and investigating their divergent </w:t>
      </w:r>
      <w:r w:rsidR="00FE21D6">
        <w:t>relations</w:t>
      </w:r>
      <w:r>
        <w:t>, we then moved to examining the longitudinal measurement invariance of both broad and specific externalizing factors.</w:t>
      </w:r>
      <w:r w:rsidR="00FC56F9">
        <w:t xml:space="preserve"> </w:t>
      </w:r>
      <w:commentRangeStart w:id="109"/>
      <w:r w:rsidR="00FC56F9">
        <w:t>For the more specific factors (antagonistic externalizing, hostility, and neurodevelopmental problems), we chose to focus only on antagonistic externalizing and neurodevelopmental problems for our tests of longitudinal measurement invariance</w:t>
      </w:r>
      <w:r w:rsidR="00A553F0">
        <w:t xml:space="preserve">. This choice was motivated by a desire to examine a relatively pure dimension of antagonistic externalizing, as content related to hostility and anger tends to </w:t>
      </w:r>
      <w:r w:rsidR="00FE21D6">
        <w:t xml:space="preserve">be interstitial in nature (i.e., it reflects both antagonistic content but also content relevant to negative affectivity; </w:t>
      </w:r>
      <w:r w:rsidR="00FE21D6">
        <w:fldChar w:fldCharType="begin"/>
      </w:r>
      <w:r w:rsidR="00FE21D6">
        <w:instrText xml:space="preserve"> ADDIN ZOTERO_ITEM CSL_CITATION {"citationID":"ntfFwO52","properties":{"formattedCitation":"(Watters et al., 2019)","plainCitation":"(Watters et al., 2019)","noteIndex":0},"citationItems":[{"id":10292,"uris":["http://zotero.org/users/12159061/items/QV9TCB32"],"itemData":{"id":10292,"type":"article-journal","container-title":"Personality Disorders: Theory, Research, and Treatment","page":"330-339","title":"Clarifying the Interstitial Nature of Facets From the Personality Inventory for DSM–5 Using the Five Factor Model of Personality","volume":"10","author":[{"family":"Watters","given":"Carolyn A"},{"family":"Sellbom","given":"Martin"},{"family":"Uliaszek","given":"Amanda A"},{"family":"Bagby","given":"R Michael"}],"issued":{"date-parts":[["2019"]]}}}],"schema":"https://github.com/citation-style-language/schema/raw/master/csl-citation.json"} </w:instrText>
      </w:r>
      <w:r w:rsidR="00FE21D6">
        <w:fldChar w:fldCharType="separate"/>
      </w:r>
      <w:r w:rsidR="00FE21D6">
        <w:rPr>
          <w:noProof/>
        </w:rPr>
        <w:t>Watters et al., 2019)</w:t>
      </w:r>
      <w:r w:rsidR="00FE21D6">
        <w:fldChar w:fldCharType="end"/>
      </w:r>
      <w:r w:rsidR="00A553F0">
        <w:t>.</w:t>
      </w:r>
      <w:commentRangeEnd w:id="109"/>
      <w:r w:rsidR="00027188">
        <w:rPr>
          <w:rStyle w:val="CommentReference"/>
        </w:rPr>
        <w:commentReference w:id="109"/>
      </w:r>
      <w:r w:rsidR="00A553F0">
        <w:t xml:space="preserve">  </w:t>
      </w:r>
    </w:p>
    <w:p w14:paraId="099F869E" w14:textId="77777777" w:rsidR="00BA6656" w:rsidRDefault="00C004DA" w:rsidP="00A553F0">
      <w:pPr>
        <w:spacing w:line="480" w:lineRule="auto"/>
        <w:ind w:firstLine="720"/>
        <w:rPr>
          <w:ins w:id="110" w:author="Emily Perkins" w:date="2023-10-21T16:00:00Z"/>
          <w:color w:val="000000"/>
        </w:rPr>
      </w:pPr>
      <w:r>
        <w:t>Based on our preregistered criteria for assigning CBCL items to parcels, all 45 items were used to model a latent</w:t>
      </w:r>
      <w:r w:rsidR="00FC56F9">
        <w:t xml:space="preserve"> </w:t>
      </w:r>
      <w:r>
        <w:t>broad</w:t>
      </w:r>
      <w:r w:rsidR="00FC56F9">
        <w:t>-</w:t>
      </w:r>
      <w:r>
        <w:t>based externalizing dimension</w:t>
      </w:r>
      <w:r w:rsidR="00FC56F9">
        <w:t xml:space="preserve"> with</w:t>
      </w:r>
      <w:r>
        <w:t xml:space="preserve"> </w:t>
      </w:r>
      <w:r w:rsidR="00FC56F9">
        <w:t>five</w:t>
      </w:r>
      <w:r>
        <w:t xml:space="preserve"> parcels of </w:t>
      </w:r>
      <w:r w:rsidR="00FC56F9">
        <w:t>nine</w:t>
      </w:r>
      <w:r>
        <w:t xml:space="preserve"> </w:t>
      </w:r>
      <w:ins w:id="111" w:author="Emily Perkins" w:date="2023-10-21T15:54:00Z">
        <w:r w:rsidR="00027188">
          <w:t xml:space="preserve">randomly assigned </w:t>
        </w:r>
      </w:ins>
      <w:r>
        <w:t>items</w:t>
      </w:r>
      <w:r w:rsidR="00FC56F9">
        <w:t xml:space="preserve"> each</w:t>
      </w:r>
      <w:r>
        <w:t xml:space="preserve"> used as </w:t>
      </w:r>
      <w:r w:rsidR="00FC56F9">
        <w:t>indicators. For antagonistic externalizing, while 19 items had primary loadings on the factor, two items were excluded from parcel</w:t>
      </w:r>
      <w:r w:rsidR="00A553F0">
        <w:t xml:space="preserve"> assignment</w:t>
      </w:r>
      <w:ins w:id="112" w:author="Emily Perkins" w:date="2023-10-21T15:56:00Z">
        <w:r w:rsidR="00027188">
          <w:t xml:space="preserve"> based on our preregistered criteria</w:t>
        </w:r>
      </w:ins>
      <w:ins w:id="113" w:author="Emily Perkins" w:date="2023-10-21T15:55:00Z">
        <w:r w:rsidR="00027188">
          <w:t xml:space="preserve"> — one due to a below-</w:t>
        </w:r>
      </w:ins>
      <w:ins w:id="114" w:author="Emily Perkins" w:date="2023-10-21T15:56:00Z">
        <w:r w:rsidR="00027188">
          <w:t xml:space="preserve">threshold primary loading (&lt;.35) and the other </w:t>
        </w:r>
      </w:ins>
      <w:del w:id="115" w:author="Emily Perkins" w:date="2023-10-21T15:56:00Z">
        <w:r w:rsidR="00FC56F9" w:rsidDel="00027188">
          <w:delText xml:space="preserve">. One item was excluded due to its primary loading being below our threshold of .35, and the other because it demonstrated </w:delText>
        </w:r>
      </w:del>
      <w:r w:rsidR="00FC56F9">
        <w:t>a</w:t>
      </w:r>
      <w:ins w:id="116" w:author="Emily Perkins" w:date="2023-10-21T15:56:00Z">
        <w:r w:rsidR="00027188">
          <w:t>n above-threshold</w:t>
        </w:r>
      </w:ins>
      <w:del w:id="117" w:author="Emily Perkins" w:date="2023-10-21T15:56:00Z">
        <w:r w:rsidR="00FC56F9" w:rsidDel="00027188">
          <w:delText xml:space="preserve"> substantial</w:delText>
        </w:r>
      </w:del>
      <w:r w:rsidR="00FC56F9">
        <w:t xml:space="preserve"> secondary loading </w:t>
      </w:r>
      <w:r w:rsidR="00FC56F9" w:rsidRPr="00FC56F9">
        <w:rPr>
          <w:color w:val="000000"/>
        </w:rPr>
        <w:t>(</w:t>
      </w:r>
      <w:ins w:id="118" w:author="Emily Perkins" w:date="2023-10-21T15:56:00Z">
        <w:r w:rsidR="00027188">
          <w:rPr>
            <w:color w:val="000000"/>
          </w:rPr>
          <w:t>≤</w:t>
        </w:r>
      </w:ins>
      <w:del w:id="119" w:author="Emily Perkins" w:date="2023-10-21T15:56:00Z">
        <w:r w:rsidR="00FC56F9" w:rsidRPr="00FC56F9" w:rsidDel="00027188">
          <w:rPr>
            <w:color w:val="000000"/>
          </w:rPr>
          <w:delText>which we define</w:delText>
        </w:r>
        <w:r w:rsidR="00FC56F9" w:rsidDel="00027188">
          <w:rPr>
            <w:color w:val="000000"/>
          </w:rPr>
          <w:delText>d</w:delText>
        </w:r>
        <w:r w:rsidR="00FC56F9" w:rsidRPr="00FC56F9" w:rsidDel="00027188">
          <w:rPr>
            <w:color w:val="000000"/>
          </w:rPr>
          <w:delText xml:space="preserve"> as a secondary loading with a </w:delText>
        </w:r>
      </w:del>
      <w:r w:rsidR="00FC56F9" w:rsidRPr="00FC56F9">
        <w:rPr>
          <w:color w:val="000000"/>
        </w:rPr>
        <w:t>.10 difference</w:t>
      </w:r>
      <w:r w:rsidR="00131C14">
        <w:rPr>
          <w:color w:val="000000"/>
        </w:rPr>
        <w:t xml:space="preserve"> </w:t>
      </w:r>
      <w:del w:id="120" w:author="Emily Perkins" w:date="2023-10-21T15:56:00Z">
        <w:r w:rsidR="00131C14" w:rsidDel="00027188">
          <w:rPr>
            <w:color w:val="000000"/>
          </w:rPr>
          <w:delText>or less</w:delText>
        </w:r>
        <w:r w:rsidR="00FC56F9" w:rsidRPr="00FC56F9" w:rsidDel="00027188">
          <w:rPr>
            <w:color w:val="000000"/>
          </w:rPr>
          <w:delText xml:space="preserve"> </w:delText>
        </w:r>
      </w:del>
      <w:r w:rsidR="00FC56F9" w:rsidRPr="00FC56F9">
        <w:rPr>
          <w:color w:val="000000"/>
        </w:rPr>
        <w:t xml:space="preserve">from </w:t>
      </w:r>
      <w:del w:id="121" w:author="Emily Perkins" w:date="2023-10-21T15:56:00Z">
        <w:r w:rsidR="00FC56F9" w:rsidRPr="00FC56F9" w:rsidDel="00027188">
          <w:rPr>
            <w:color w:val="000000"/>
          </w:rPr>
          <w:delText xml:space="preserve">the </w:delText>
        </w:r>
      </w:del>
      <w:r w:rsidR="00FC56F9" w:rsidRPr="00FC56F9">
        <w:rPr>
          <w:color w:val="000000"/>
        </w:rPr>
        <w:t>primary loading)</w:t>
      </w:r>
      <w:r w:rsidR="00FC56F9">
        <w:rPr>
          <w:color w:val="000000"/>
        </w:rPr>
        <w:t xml:space="preserve">. Thus, 17 items were assigned to parcels, resulting in four parcels (three four-item parcels, one five-item parcel). Fifteen items were used to model the neurodevelopmental dimension, using three four-item parcels and one three-item parcel. All items were randomly assigned to </w:t>
      </w:r>
      <w:r w:rsidR="00A553F0">
        <w:rPr>
          <w:color w:val="000000"/>
        </w:rPr>
        <w:t>parcels</w:t>
      </w:r>
      <w:r w:rsidR="00131C14">
        <w:rPr>
          <w:color w:val="000000"/>
        </w:rPr>
        <w:t xml:space="preserve">, and the parcels </w:t>
      </w:r>
      <w:r w:rsidR="00131C14">
        <w:rPr>
          <w:color w:val="000000"/>
        </w:rPr>
        <w:lastRenderedPageBreak/>
        <w:t>were used as indicators of the respective latent externalizing dimension at baseline</w:t>
      </w:r>
      <w:ins w:id="122" w:author="Emily Perkins" w:date="2023-10-21T15:58:00Z">
        <w:r w:rsidR="00BA6656">
          <w:rPr>
            <w:color w:val="000000"/>
          </w:rPr>
          <w:t xml:space="preserve"> and at</w:t>
        </w:r>
      </w:ins>
      <w:del w:id="123" w:author="Emily Perkins" w:date="2023-10-21T15:58:00Z">
        <w:r w:rsidR="00131C14" w:rsidDel="00BA6656">
          <w:rPr>
            <w:color w:val="000000"/>
          </w:rPr>
          <w:delText>,</w:delText>
        </w:r>
      </w:del>
      <w:r w:rsidR="00131C14">
        <w:rPr>
          <w:color w:val="000000"/>
        </w:rPr>
        <w:t xml:space="preserve"> one-</w:t>
      </w:r>
      <w:del w:id="124" w:author="Emily Perkins" w:date="2023-10-21T15:58:00Z">
        <w:r w:rsidR="00131C14" w:rsidDel="00BA6656">
          <w:rPr>
            <w:color w:val="000000"/>
          </w:rPr>
          <w:delText>year follow-up</w:delText>
        </w:r>
      </w:del>
      <w:r w:rsidR="00131C14">
        <w:rPr>
          <w:color w:val="000000"/>
        </w:rPr>
        <w:t>, two-</w:t>
      </w:r>
      <w:del w:id="125" w:author="Emily Perkins" w:date="2023-10-21T15:58:00Z">
        <w:r w:rsidR="00131C14" w:rsidDel="00BA6656">
          <w:rPr>
            <w:color w:val="000000"/>
          </w:rPr>
          <w:delText>year follow-up</w:delText>
        </w:r>
      </w:del>
      <w:r w:rsidR="00131C14">
        <w:rPr>
          <w:color w:val="000000"/>
        </w:rPr>
        <w:t>, and three-year follow-up assessments. Supplementary Tables S1-S3 provide descriptive information for the parcels used as indicators for each externalizing dimension.</w:t>
      </w:r>
      <w:del w:id="126" w:author="Emily Perkins" w:date="2023-10-21T16:00:00Z">
        <w:r w:rsidR="00BA6101" w:rsidDel="00BA6656">
          <w:rPr>
            <w:color w:val="000000"/>
          </w:rPr>
          <w:delText xml:space="preserve"> Last</w:delText>
        </w:r>
      </w:del>
    </w:p>
    <w:p w14:paraId="386E49DA" w14:textId="4850EA76" w:rsidR="00131C14" w:rsidRDefault="00BA6656" w:rsidP="00A553F0">
      <w:pPr>
        <w:spacing w:line="480" w:lineRule="auto"/>
        <w:ind w:firstLine="720"/>
        <w:rPr>
          <w:color w:val="000000"/>
        </w:rPr>
      </w:pPr>
      <w:ins w:id="127" w:author="Emily Perkins" w:date="2023-10-21T16:00:00Z">
        <w:r>
          <w:rPr>
            <w:color w:val="000000"/>
          </w:rPr>
          <w:t>N</w:t>
        </w:r>
      </w:ins>
      <w:del w:id="128" w:author="Emily Perkins" w:date="2023-10-21T16:00:00Z">
        <w:r w:rsidR="00BA6101" w:rsidDel="00BA6656">
          <w:rPr>
            <w:color w:val="000000"/>
          </w:rPr>
          <w:delText>, n</w:delText>
        </w:r>
      </w:del>
      <w:r w:rsidR="00BA6101">
        <w:rPr>
          <w:color w:val="000000"/>
        </w:rPr>
        <w:t xml:space="preserve">early all parcels showed strong evidence of non-normality and were positively skewed. As a result, we </w:t>
      </w:r>
      <w:r w:rsidR="00F71132">
        <w:rPr>
          <w:color w:val="000000"/>
        </w:rPr>
        <w:t>used</w:t>
      </w:r>
      <w:r w:rsidR="00BA6101">
        <w:rPr>
          <w:color w:val="000000"/>
        </w:rPr>
        <w:t xml:space="preserve"> robust maximum likelihood </w:t>
      </w:r>
      <w:r w:rsidR="00F71132">
        <w:rPr>
          <w:color w:val="000000"/>
        </w:rPr>
        <w:t xml:space="preserve">to estimate all models </w:t>
      </w:r>
      <w:r w:rsidR="00BA6101">
        <w:rPr>
          <w:color w:val="000000"/>
        </w:rPr>
        <w:t xml:space="preserve">and </w:t>
      </w:r>
      <w:r w:rsidR="00BE617B">
        <w:rPr>
          <w:color w:val="000000"/>
        </w:rPr>
        <w:t xml:space="preserve">we </w:t>
      </w:r>
      <w:r w:rsidR="00BA6101">
        <w:rPr>
          <w:color w:val="000000"/>
        </w:rPr>
        <w:t xml:space="preserve">report the appropriately scaled </w:t>
      </w:r>
      <w:r w:rsidR="00BE617B">
        <w:rPr>
          <w:color w:val="000000"/>
        </w:rPr>
        <w:t xml:space="preserve">model fit </w:t>
      </w:r>
      <w:r w:rsidR="00BA6101">
        <w:rPr>
          <w:color w:val="000000"/>
        </w:rPr>
        <w:t xml:space="preserve">statistics in our </w:t>
      </w:r>
      <w:r w:rsidR="00BE617B">
        <w:rPr>
          <w:color w:val="000000"/>
        </w:rPr>
        <w:t>results. Missing data were handled using full-information maximum likelihood.</w:t>
      </w:r>
      <w:r w:rsidR="00560E6D">
        <w:rPr>
          <w:color w:val="000000"/>
        </w:rPr>
        <w:t xml:space="preserve"> </w:t>
      </w:r>
      <w:r w:rsidR="00B95C9F">
        <w:rPr>
          <w:color w:val="000000"/>
        </w:rPr>
        <w:t>All m</w:t>
      </w:r>
      <w:r w:rsidR="00560E6D">
        <w:rPr>
          <w:color w:val="000000"/>
        </w:rPr>
        <w:t>odels were estimated in MPlus (</w:t>
      </w:r>
      <w:commentRangeStart w:id="129"/>
      <w:r w:rsidR="00560E6D">
        <w:rPr>
          <w:color w:val="000000"/>
        </w:rPr>
        <w:t>Version 1.8.10</w:t>
      </w:r>
      <w:commentRangeEnd w:id="129"/>
      <w:r>
        <w:rPr>
          <w:rStyle w:val="CommentReference"/>
        </w:rPr>
        <w:commentReference w:id="129"/>
      </w:r>
      <w:r w:rsidR="00560E6D">
        <w:rPr>
          <w:color w:val="000000"/>
        </w:rPr>
        <w:t xml:space="preserve">; </w:t>
      </w:r>
      <w:r w:rsidR="00B95C9F">
        <w:rPr>
          <w:color w:val="000000"/>
        </w:rPr>
        <w:fldChar w:fldCharType="begin"/>
      </w:r>
      <w:r w:rsidR="00B95C9F">
        <w:rPr>
          <w:color w:val="000000"/>
        </w:rPr>
        <w:instrText xml:space="preserve"> ADDIN ZOTERO_ITEM CSL_CITATION {"citationID":"StQDub9N","properties":{"formattedCitation":"(Muth\\uc0\\u233{}n &amp; Muth\\uc0\\u233{}n, 2017)","plainCitation":"(Muthén &amp; Muthén, 2017)","noteIndex":0},"citationItems":[{"id":16166,"uris":["http://zotero.org/users/12159061/items/C5YXQLNC"],"itemData":{"id":16166,"type":"book","event-place":"Los Angeles, CA","publisher":"Version 8.7","publisher-place":"Los Angeles, CA","title":"Mplus User's Guide","author":[{"family":"Muthén","given":"B.O."},{"family":"Muthén","given":"L.K."}],"issued":{"date-parts":[["2017"]]}}}],"schema":"https://github.com/citation-style-language/schema/raw/master/csl-citation.json"} </w:instrText>
      </w:r>
      <w:r w:rsidR="00B95C9F">
        <w:rPr>
          <w:color w:val="000000"/>
        </w:rPr>
        <w:fldChar w:fldCharType="separate"/>
      </w:r>
      <w:r w:rsidR="00B95C9F" w:rsidRPr="00B95C9F">
        <w:rPr>
          <w:color w:val="000000"/>
        </w:rPr>
        <w:t>Muthén &amp; Muthén, 2017)</w:t>
      </w:r>
      <w:r w:rsidR="00B95C9F">
        <w:rPr>
          <w:color w:val="000000"/>
        </w:rPr>
        <w:fldChar w:fldCharType="end"/>
      </w:r>
      <w:r w:rsidR="00560E6D">
        <w:rPr>
          <w:color w:val="000000"/>
        </w:rPr>
        <w:t>.</w:t>
      </w:r>
      <w:commentRangeStart w:id="130"/>
      <w:r w:rsidR="0083548C">
        <w:rPr>
          <w:rStyle w:val="FootnoteReference"/>
          <w:color w:val="000000"/>
        </w:rPr>
        <w:footnoteReference w:id="4"/>
      </w:r>
      <w:commentRangeEnd w:id="130"/>
      <w:r w:rsidR="00BE56A8">
        <w:rPr>
          <w:rStyle w:val="CommentReference"/>
        </w:rPr>
        <w:commentReference w:id="130"/>
      </w:r>
      <w:r w:rsidR="00560E6D">
        <w:rPr>
          <w:color w:val="000000"/>
        </w:rPr>
        <w:t xml:space="preserve"> </w:t>
      </w:r>
      <w:r w:rsidR="00FE21D6">
        <w:rPr>
          <w:color w:val="000000"/>
        </w:rPr>
        <w:t xml:space="preserve"> </w:t>
      </w:r>
      <w:r w:rsidR="00131C14">
        <w:rPr>
          <w:color w:val="000000"/>
        </w:rPr>
        <w:t xml:space="preserve">   </w:t>
      </w:r>
    </w:p>
    <w:p w14:paraId="72A0A51F" w14:textId="77777777" w:rsidR="00131C14" w:rsidRDefault="00131C14" w:rsidP="00131C14">
      <w:pPr>
        <w:spacing w:line="480" w:lineRule="auto"/>
        <w:rPr>
          <w:color w:val="000000"/>
        </w:rPr>
      </w:pPr>
      <w:r>
        <w:rPr>
          <w:b/>
          <w:i/>
          <w:color w:val="000000"/>
        </w:rPr>
        <w:t xml:space="preserve">Longitudinal Measurement Invariance of </w:t>
      </w:r>
      <w:commentRangeStart w:id="134"/>
      <w:r>
        <w:rPr>
          <w:b/>
          <w:i/>
          <w:color w:val="000000"/>
        </w:rPr>
        <w:t xml:space="preserve">Broad-based </w:t>
      </w:r>
      <w:commentRangeEnd w:id="134"/>
      <w:r w:rsidR="00BA6656">
        <w:rPr>
          <w:rStyle w:val="CommentReference"/>
        </w:rPr>
        <w:commentReference w:id="134"/>
      </w:r>
      <w:r>
        <w:rPr>
          <w:b/>
          <w:i/>
          <w:color w:val="000000"/>
        </w:rPr>
        <w:t xml:space="preserve">Externalizing </w:t>
      </w:r>
    </w:p>
    <w:p w14:paraId="232FD9F0" w14:textId="53271A8B" w:rsidR="005D59C6" w:rsidRDefault="00131C14" w:rsidP="00131C14">
      <w:pPr>
        <w:spacing w:line="480" w:lineRule="auto"/>
      </w:pPr>
      <w:r>
        <w:rPr>
          <w:color w:val="000000"/>
        </w:rPr>
        <w:tab/>
      </w:r>
      <w:r w:rsidR="00A553F0">
        <w:rPr>
          <w:color w:val="000000"/>
        </w:rPr>
        <w:t xml:space="preserve"> </w:t>
      </w:r>
      <w:r w:rsidR="00FC56F9">
        <w:rPr>
          <w:color w:val="000000"/>
        </w:rPr>
        <w:t xml:space="preserve"> </w:t>
      </w:r>
      <w:r>
        <w:rPr>
          <w:color w:val="000000"/>
        </w:rPr>
        <w:t xml:space="preserve">Table 2 provides results for the tests of longitudinal measurement invariance. For our model of broad-based externalizing, the model demonstrated excellent absolute fit across </w:t>
      </w:r>
      <w:del w:id="135" w:author="Emily Perkins" w:date="2023-10-23T19:27:00Z">
        <w:r w:rsidDel="00BE56A8">
          <w:rPr>
            <w:color w:val="000000"/>
          </w:rPr>
          <w:delText xml:space="preserve">all </w:delText>
        </w:r>
      </w:del>
      <w:ins w:id="136" w:author="Emily Perkins" w:date="2023-10-23T19:27:00Z">
        <w:r w:rsidR="00BE56A8">
          <w:rPr>
            <w:color w:val="000000"/>
          </w:rPr>
          <w:t xml:space="preserve">separate </w:t>
        </w:r>
      </w:ins>
      <w:r>
        <w:rPr>
          <w:color w:val="000000"/>
        </w:rPr>
        <w:t>models</w:t>
      </w:r>
      <w:ins w:id="137" w:author="Emily Perkins" w:date="2023-10-23T19:27:00Z">
        <w:r w:rsidR="00BE56A8">
          <w:rPr>
            <w:color w:val="000000"/>
          </w:rPr>
          <w:t xml:space="preserve"> at each time point</w:t>
        </w:r>
      </w:ins>
      <w:ins w:id="138" w:author="Emily Perkins" w:date="2023-10-21T16:05:00Z">
        <w:r w:rsidR="00C72F3F">
          <w:rPr>
            <w:color w:val="000000"/>
          </w:rPr>
          <w:t xml:space="preserve"> (i.e., configural invariance)</w:t>
        </w:r>
      </w:ins>
      <w:r>
        <w:rPr>
          <w:color w:val="000000"/>
        </w:rPr>
        <w:t xml:space="preserve">. Concerning relative fit indices, restricting factor loadings to be equal </w:t>
      </w:r>
      <w:ins w:id="139" w:author="Emily Perkins" w:date="2023-10-23T19:27:00Z">
        <w:r w:rsidR="00BE56A8">
          <w:rPr>
            <w:color w:val="000000"/>
          </w:rPr>
          <w:t xml:space="preserve">across all time points </w:t>
        </w:r>
      </w:ins>
      <w:r>
        <w:rPr>
          <w:color w:val="000000"/>
        </w:rPr>
        <w:t>(i.e., the test of weak invariance) did not decrement model fit</w:t>
      </w:r>
      <w:r w:rsidR="005D59C6">
        <w:rPr>
          <w:color w:val="000000"/>
        </w:rPr>
        <w:t xml:space="preserve"> based on our preregistered criteria (</w:t>
      </w:r>
      <w:r w:rsidR="005D59C6" w:rsidRPr="003B4850">
        <w:sym w:font="Symbol" w:char="F044"/>
      </w:r>
      <w:r w:rsidR="005D59C6" w:rsidRPr="003B4850">
        <w:t>CFI</w:t>
      </w:r>
      <w:r w:rsidR="005D59C6">
        <w:t xml:space="preserve">=.001; </w:t>
      </w:r>
      <w:r w:rsidR="005D59C6" w:rsidRPr="003B4850">
        <w:sym w:font="Symbol" w:char="F044"/>
      </w:r>
      <w:r w:rsidR="005D59C6">
        <w:t>NCI=.005)</w:t>
      </w:r>
      <w:r>
        <w:rPr>
          <w:color w:val="000000"/>
        </w:rPr>
        <w:t>.</w:t>
      </w:r>
      <w:commentRangeStart w:id="140"/>
      <w:r>
        <w:rPr>
          <w:rStyle w:val="FootnoteReference"/>
          <w:color w:val="000000"/>
        </w:rPr>
        <w:footnoteReference w:id="5"/>
      </w:r>
      <w:r w:rsidR="005D59C6">
        <w:rPr>
          <w:color w:val="000000"/>
        </w:rPr>
        <w:t xml:space="preserve"> </w:t>
      </w:r>
      <w:commentRangeEnd w:id="140"/>
      <w:r w:rsidR="00C72F3F">
        <w:rPr>
          <w:rStyle w:val="CommentReference"/>
        </w:rPr>
        <w:commentReference w:id="140"/>
      </w:r>
      <w:r w:rsidR="005D59C6">
        <w:rPr>
          <w:color w:val="000000"/>
        </w:rPr>
        <w:t>However, constraining the parcel indicator intercepts to be equal across time (i.e., the test of strong invariance) did result in a significant decrement in model fit (</w:t>
      </w:r>
      <w:r w:rsidR="005D59C6" w:rsidRPr="003B4850">
        <w:sym w:font="Symbol" w:char="F044"/>
      </w:r>
      <w:r w:rsidR="005D59C6" w:rsidRPr="003B4850">
        <w:t>CFI</w:t>
      </w:r>
      <w:r w:rsidR="005D59C6">
        <w:t xml:space="preserve">=.004; </w:t>
      </w:r>
      <w:r w:rsidR="005D59C6" w:rsidRPr="003B4850">
        <w:sym w:font="Symbol" w:char="F044"/>
      </w:r>
      <w:r w:rsidR="005D59C6">
        <w:t>NCI=.026)</w:t>
      </w:r>
      <w:ins w:id="141" w:author="Emily Perkins" w:date="2023-10-21T16:04:00Z">
        <w:r w:rsidR="00C72F3F">
          <w:t>;</w:t>
        </w:r>
      </w:ins>
      <w:del w:id="142" w:author="Emily Perkins" w:date="2023-10-21T16:04:00Z">
        <w:r w:rsidR="005D59C6" w:rsidDel="00C72F3F">
          <w:delText>,</w:delText>
        </w:r>
      </w:del>
      <w:r w:rsidR="005D59C6">
        <w:t xml:space="preserve"> thus</w:t>
      </w:r>
      <w:ins w:id="143" w:author="Emily Perkins" w:date="2023-10-21T16:04:00Z">
        <w:r w:rsidR="00C72F3F">
          <w:t>,</w:t>
        </w:r>
      </w:ins>
      <w:r w:rsidR="005D59C6">
        <w:t xml:space="preserve"> strong invariance was not achieved.</w:t>
      </w:r>
      <w:r w:rsidR="00F3148F">
        <w:t xml:space="preserve"> We did not pursue any tests of strict measurement invariance based on the results of the strong invariance test. </w:t>
      </w:r>
    </w:p>
    <w:p w14:paraId="57815231" w14:textId="163085AC" w:rsidR="00F3148F" w:rsidRDefault="005D59C6" w:rsidP="00131C14">
      <w:pPr>
        <w:spacing w:line="480" w:lineRule="auto"/>
      </w:pPr>
      <w:r>
        <w:lastRenderedPageBreak/>
        <w:tab/>
        <w:t xml:space="preserve">To probe the lack of strong invariance, we investigated modification indices for the model </w:t>
      </w:r>
      <w:r w:rsidR="00F3148F">
        <w:t xml:space="preserve">since our initial preregistered </w:t>
      </w:r>
      <w:del w:id="144" w:author="Emily Perkins" w:date="2023-10-21T16:04:00Z">
        <w:r w:rsidR="00F3148F" w:rsidDel="00C72F3F">
          <w:delText xml:space="preserve">proposal </w:delText>
        </w:r>
      </w:del>
      <w:ins w:id="145" w:author="Emily Perkins" w:date="2023-10-21T16:04:00Z">
        <w:r w:rsidR="00C72F3F">
          <w:t xml:space="preserve">approach </w:t>
        </w:r>
      </w:ins>
      <w:r w:rsidR="00F3148F">
        <w:t>of dropping indicators was not feasible since a smaller number of parcels were used to model the latent dimensions</w:t>
      </w:r>
      <w:r>
        <w:t>.</w:t>
      </w:r>
      <w:r w:rsidR="00F3148F">
        <w:t xml:space="preserve"> The modification indices indicated that the intercepts of parcels four and five should be allowed to vary over time, and thus a partial strong measurement invariance model was again tested after freeing the constraints on parcels four and five. This model demonstrated excellent overall fit (</w:t>
      </w:r>
      <w:commentRangeStart w:id="146"/>
      <w:r w:rsidR="00F3148F">
        <w:t xml:space="preserve"> </w:t>
      </w:r>
      <w:commentRangeEnd w:id="146"/>
      <w:r w:rsidR="0068318B">
        <w:rPr>
          <w:rStyle w:val="CommentReference"/>
        </w:rPr>
        <w:commentReference w:id="146"/>
      </w:r>
      <w:r w:rsidR="00F3148F">
        <w:t xml:space="preserve">) and also showed no decrement in model fit compared to the weak invariance model of broad-based externalizing </w:t>
      </w:r>
      <w:r w:rsidR="00F3148F">
        <w:rPr>
          <w:color w:val="000000"/>
        </w:rPr>
        <w:t>(</w:t>
      </w:r>
      <w:r w:rsidR="00F3148F" w:rsidRPr="003B4850">
        <w:sym w:font="Symbol" w:char="F044"/>
      </w:r>
      <w:r w:rsidR="00F3148F" w:rsidRPr="003B4850">
        <w:t>CFI</w:t>
      </w:r>
      <w:r w:rsidR="00F3148F">
        <w:t xml:space="preserve">=.004; </w:t>
      </w:r>
      <w:r w:rsidR="00F3148F" w:rsidRPr="003B4850">
        <w:sym w:font="Symbol" w:char="F044"/>
      </w:r>
      <w:r w:rsidR="00F3148F">
        <w:t>NCI=.026) indicating that partial strong longitudinal measurement invariance was achieved.</w:t>
      </w:r>
    </w:p>
    <w:p w14:paraId="075A2F6E" w14:textId="77777777" w:rsidR="00F3148F" w:rsidRDefault="00F3148F" w:rsidP="00131C14">
      <w:pPr>
        <w:spacing w:line="480" w:lineRule="auto"/>
        <w:rPr>
          <w:i/>
        </w:rPr>
      </w:pPr>
      <w:r>
        <w:rPr>
          <w:b/>
          <w:i/>
        </w:rPr>
        <w:t xml:space="preserve">Antagonistic Externalizing </w:t>
      </w:r>
    </w:p>
    <w:p w14:paraId="03FF20A3" w14:textId="4B9759A9" w:rsidR="003052DA" w:rsidRDefault="00F3148F" w:rsidP="00131C14">
      <w:pPr>
        <w:spacing w:line="480" w:lineRule="auto"/>
      </w:pPr>
      <w:r>
        <w:tab/>
        <w:t xml:space="preserve">We followed the same procedure to test the longitudinal measurement invariance of the antagonistic externalizing dimension. Similar to broad-based externalizing, antagonistic externalizing showed excellent absolute model fit across the tests of invariance. Furthermore, tests of measurement invariance showed that model fit was not </w:t>
      </w:r>
      <w:r w:rsidR="00BE2F9A">
        <w:t xml:space="preserve">negatively </w:t>
      </w:r>
      <w:r>
        <w:t xml:space="preserve">impacted by adding constraints </w:t>
      </w:r>
      <w:r w:rsidR="00BE2F9A">
        <w:t>for weak, strong, or strict measurement invariance models.</w:t>
      </w:r>
      <w:r w:rsidR="00FE21D6">
        <w:t xml:space="preserve"> Thus, we were able to demonstrate strict longitudinal measurement invariance for the antagonistic externalizing measurement model. </w:t>
      </w:r>
      <w:r w:rsidR="003052DA">
        <w:t xml:space="preserve"> </w:t>
      </w:r>
    </w:p>
    <w:p w14:paraId="6D93CD5A" w14:textId="41D81557" w:rsidR="003052DA" w:rsidRDefault="003052DA" w:rsidP="003052DA">
      <w:pPr>
        <w:spacing w:line="480" w:lineRule="auto"/>
        <w:rPr>
          <w:i/>
        </w:rPr>
      </w:pPr>
      <w:r>
        <w:rPr>
          <w:b/>
          <w:i/>
        </w:rPr>
        <w:t>Neurodevelopmental Problems</w:t>
      </w:r>
    </w:p>
    <w:p w14:paraId="70365553" w14:textId="7BA06CE3" w:rsidR="003052DA" w:rsidRDefault="003052DA" w:rsidP="003052DA">
      <w:pPr>
        <w:spacing w:line="480" w:lineRule="auto"/>
      </w:pPr>
      <w:r>
        <w:tab/>
        <w:t xml:space="preserve">The measurement model for neurodevelopmental problems similarly showed excellent absolute fit across models. We were also able to establish weak measurement invariance, with model fit not being negatively impacted after constraining factor loadings to be equal </w:t>
      </w:r>
      <w:r>
        <w:rPr>
          <w:color w:val="000000"/>
        </w:rPr>
        <w:t>(</w:t>
      </w:r>
      <w:r w:rsidRPr="003B4850">
        <w:sym w:font="Symbol" w:char="F044"/>
      </w:r>
      <w:r w:rsidRPr="003B4850">
        <w:t>CFI</w:t>
      </w:r>
      <w:r>
        <w:t xml:space="preserve">=.002; </w:t>
      </w:r>
      <w:r w:rsidRPr="003B4850">
        <w:sym w:font="Symbol" w:char="F044"/>
      </w:r>
      <w:r>
        <w:t xml:space="preserve">NCI=.005). However, after imposing constraints on the intercepts of the parcel </w:t>
      </w:r>
      <w:r>
        <w:lastRenderedPageBreak/>
        <w:t>indicators, model fit was negatively impacted</w:t>
      </w:r>
      <w:ins w:id="147" w:author="Emily Perkins" w:date="2023-10-21T16:12:00Z">
        <w:r w:rsidR="00D30D65">
          <w:t>,</w:t>
        </w:r>
      </w:ins>
      <w:r>
        <w:t xml:space="preserve"> indicating that strong longitudinal measurement invariance could not be established. </w:t>
      </w:r>
    </w:p>
    <w:p w14:paraId="2F771BBE" w14:textId="783CA01F" w:rsidR="00F3148F" w:rsidRDefault="003052DA" w:rsidP="00131C14">
      <w:pPr>
        <w:spacing w:line="480" w:lineRule="auto"/>
      </w:pPr>
      <w:r>
        <w:tab/>
        <w:t>As before with our model of broad-based externalizing, we investigated whether partial strong measurement invariance could be established by examining modification indices for the neurodevelopmental model. Modification indices suggested freeing the intercepts of parcels three and four at baseline and the three-year follow up to improve model fit. After freeing these parameters and re-estimating the model, the partial strong measurement invariance model showed no decrement in model fit compared to the weak invariance model (</w:t>
      </w:r>
      <w:commentRangeStart w:id="148"/>
      <w:r>
        <w:t xml:space="preserve"> </w:t>
      </w:r>
      <w:commentRangeEnd w:id="148"/>
      <w:r w:rsidR="0068318B">
        <w:rPr>
          <w:rStyle w:val="CommentReference"/>
        </w:rPr>
        <w:commentReference w:id="148"/>
      </w:r>
      <w:r>
        <w:t>)</w:t>
      </w:r>
      <w:ins w:id="149" w:author="Emily Perkins" w:date="2023-10-21T16:25:00Z">
        <w:r w:rsidR="00EE7461">
          <w:t>,</w:t>
        </w:r>
      </w:ins>
      <w:r>
        <w:t xml:space="preserve"> indicating that partial strong longitudinal measurement invariance was achieved.</w:t>
      </w:r>
    </w:p>
    <w:p w14:paraId="3C443953" w14:textId="3C5C8BE7" w:rsidR="00F3148F" w:rsidRDefault="00F3148F" w:rsidP="00131C14">
      <w:pPr>
        <w:spacing w:line="480" w:lineRule="auto"/>
      </w:pPr>
      <w:r>
        <w:rPr>
          <w:b/>
        </w:rPr>
        <w:t xml:space="preserve">Effect Sizes for Longitudinal Measurement </w:t>
      </w:r>
      <w:r w:rsidR="00A909FA">
        <w:rPr>
          <w:b/>
        </w:rPr>
        <w:t>Noni</w:t>
      </w:r>
      <w:r>
        <w:rPr>
          <w:b/>
        </w:rPr>
        <w:t xml:space="preserve">nvariance </w:t>
      </w:r>
    </w:p>
    <w:p w14:paraId="3BB3A83A" w14:textId="62BCA39F" w:rsidR="0083548C" w:rsidRDefault="00F3148F" w:rsidP="00A909FA">
      <w:pPr>
        <w:spacing w:line="480" w:lineRule="auto"/>
      </w:pPr>
      <w:r>
        <w:tab/>
      </w:r>
      <w:commentRangeStart w:id="150"/>
      <w:r w:rsidR="003052DA">
        <w:t xml:space="preserve">As previously noted, </w:t>
      </w:r>
      <w:r w:rsidR="00F50C5D">
        <w:t xml:space="preserve">Cohen’s </w:t>
      </w:r>
      <w:r w:rsidR="00F50C5D">
        <w:rPr>
          <w:i/>
        </w:rPr>
        <w:t xml:space="preserve">d </w:t>
      </w:r>
      <w:r w:rsidR="00F50C5D">
        <w:t xml:space="preserve">for </w:t>
      </w:r>
      <w:r w:rsidR="004F0DFC">
        <w:t>mean and covariance structures (</w:t>
      </w:r>
      <w:r w:rsidR="004F0DFC" w:rsidRPr="00F749BC">
        <w:rPr>
          <w:i/>
          <w:color w:val="000000" w:themeColor="text1"/>
        </w:rPr>
        <w:t>d</w:t>
      </w:r>
      <w:r w:rsidR="004F0DFC" w:rsidRPr="00F749BC">
        <w:rPr>
          <w:i/>
          <w:color w:val="000000" w:themeColor="text1"/>
          <w:vertAlign w:val="subscript"/>
        </w:rPr>
        <w:t>MACS</w:t>
      </w:r>
      <w:r w:rsidR="004F0DFC">
        <w:t>) provide</w:t>
      </w:r>
      <w:r w:rsidR="004911BD">
        <w:t>s an</w:t>
      </w:r>
      <w:r w:rsidR="004F0DFC">
        <w:t xml:space="preserve"> effect size</w:t>
      </w:r>
      <w:r w:rsidR="004911BD">
        <w:t xml:space="preserve"> </w:t>
      </w:r>
      <w:r w:rsidR="004F0DFC">
        <w:t xml:space="preserve">to quantify the impact of measurement noninvariance, and </w:t>
      </w:r>
      <w:r w:rsidR="004911BD">
        <w:t>is</w:t>
      </w:r>
      <w:r w:rsidR="004F0DFC">
        <w:t xml:space="preserve"> interpreted in the same way as in other contexts (i.e., generally, an effect is considered small if </w:t>
      </w:r>
      <w:r w:rsidR="004F0DFC">
        <w:rPr>
          <w:i/>
        </w:rPr>
        <w:t>d</w:t>
      </w:r>
      <w:r w:rsidR="004F0DFC">
        <w:t xml:space="preserve">=.20 or lower). </w:t>
      </w:r>
      <w:r w:rsidR="004F0DFC" w:rsidRPr="00F749BC">
        <w:rPr>
          <w:i/>
          <w:color w:val="000000" w:themeColor="text1"/>
        </w:rPr>
        <w:t>d</w:t>
      </w:r>
      <w:r w:rsidR="004F0DFC" w:rsidRPr="00F749BC">
        <w:rPr>
          <w:i/>
          <w:color w:val="000000" w:themeColor="text1"/>
          <w:vertAlign w:val="subscript"/>
        </w:rPr>
        <w:t>MACS</w:t>
      </w:r>
      <w:r w:rsidR="004F0DFC">
        <w:t xml:space="preserve"> reflect</w:t>
      </w:r>
      <w:r w:rsidR="004911BD">
        <w:t>s</w:t>
      </w:r>
      <w:r w:rsidR="004F0DFC">
        <w:t xml:space="preserve"> the degree of noninvariance at the indicator level, and capture</w:t>
      </w:r>
      <w:r w:rsidR="004911BD">
        <w:t>s</w:t>
      </w:r>
      <w:r w:rsidR="004F0DFC">
        <w:t xml:space="preserve"> differences between indicators due to all sources of measurement noninvariance (weak, strong, strict).</w:t>
      </w:r>
      <w:r w:rsidR="00A909FA">
        <w:t xml:space="preserve"> Importantly, </w:t>
      </w:r>
      <w:r w:rsidR="00A909FA" w:rsidRPr="00F749BC">
        <w:rPr>
          <w:i/>
          <w:color w:val="000000" w:themeColor="text1"/>
        </w:rPr>
        <w:t>d</w:t>
      </w:r>
      <w:r w:rsidR="00A909FA" w:rsidRPr="00F749BC">
        <w:rPr>
          <w:i/>
          <w:color w:val="000000" w:themeColor="text1"/>
          <w:vertAlign w:val="subscript"/>
        </w:rPr>
        <w:t>MACS</w:t>
      </w:r>
      <w:r w:rsidR="00A909FA">
        <w:t xml:space="preserve"> </w:t>
      </w:r>
      <w:r w:rsidR="00BA6101">
        <w:t>quantif</w:t>
      </w:r>
      <w:ins w:id="151" w:author="Emily Perkins" w:date="2023-10-23T19:00:00Z">
        <w:r w:rsidR="00914505">
          <w:t>ies</w:t>
        </w:r>
      </w:ins>
      <w:del w:id="152" w:author="Emily Perkins" w:date="2023-10-23T19:00:00Z">
        <w:r w:rsidR="00BA6101" w:rsidDel="00914505">
          <w:delText>y</w:delText>
        </w:r>
      </w:del>
      <w:r w:rsidR="00A909FA">
        <w:t xml:space="preserve"> the impact of noninvariance at the level of indicators. In certain scenarios, measurement noninvariance at the indicator level may not translate to bias at the level of the latent dimension. For example, two indicators may be biased in opposite directions, </w:t>
      </w:r>
      <w:r w:rsidR="00BA6101">
        <w:t>and thus when combined</w:t>
      </w:r>
      <w:r w:rsidR="00A909FA">
        <w:t xml:space="preserve"> do not lead to bias at the level of the latent dimension. </w:t>
      </w:r>
      <w:commentRangeEnd w:id="150"/>
      <w:r w:rsidR="00914505">
        <w:rPr>
          <w:rStyle w:val="CommentReference"/>
        </w:rPr>
        <w:commentReference w:id="150"/>
      </w:r>
      <w:r w:rsidR="00A909FA">
        <w:t xml:space="preserve">Thus, Table 3 provides results for </w:t>
      </w:r>
      <w:r w:rsidR="00A909FA" w:rsidRPr="00F749BC">
        <w:rPr>
          <w:i/>
          <w:color w:val="000000" w:themeColor="text1"/>
        </w:rPr>
        <w:t>d</w:t>
      </w:r>
      <w:r w:rsidR="00A909FA" w:rsidRPr="00F749BC">
        <w:rPr>
          <w:i/>
          <w:color w:val="000000" w:themeColor="text1"/>
          <w:vertAlign w:val="subscript"/>
        </w:rPr>
        <w:t>MACS</w:t>
      </w:r>
      <w:r w:rsidR="00A909FA">
        <w:t xml:space="preserve"> and additional effect sizes (i.e., proportion of </w:t>
      </w:r>
      <w:commentRangeStart w:id="153"/>
      <w:r w:rsidR="00A909FA">
        <w:t xml:space="preserve">mean change </w:t>
      </w:r>
      <w:commentRangeEnd w:id="153"/>
      <w:r w:rsidR="00914505">
        <w:rPr>
          <w:rStyle w:val="CommentReference"/>
        </w:rPr>
        <w:commentReference w:id="153"/>
      </w:r>
      <w:r w:rsidR="00A909FA">
        <w:t>attributable to noninvariance) for externalizing dimensions</w:t>
      </w:r>
      <w:r w:rsidR="00FE21D6">
        <w:t xml:space="preserve"> </w:t>
      </w:r>
      <w:r w:rsidR="0083548C">
        <w:t>at</w:t>
      </w:r>
      <w:r w:rsidR="00FE21D6">
        <w:t xml:space="preserve"> baseline assessment</w:t>
      </w:r>
      <w:r w:rsidR="0083548C">
        <w:t xml:space="preserve"> compared</w:t>
      </w:r>
      <w:r w:rsidR="00FE21D6">
        <w:t xml:space="preserve"> to the one-, two</w:t>
      </w:r>
      <w:r w:rsidR="0083548C">
        <w:t>-</w:t>
      </w:r>
      <w:r w:rsidR="00FE21D6">
        <w:t>, and three-year follow-up assessments</w:t>
      </w:r>
      <w:r w:rsidR="00A909FA">
        <w:t>.</w:t>
      </w:r>
      <w:commentRangeStart w:id="154"/>
      <w:r w:rsidR="00DC0730">
        <w:rPr>
          <w:rStyle w:val="FootnoteReference"/>
        </w:rPr>
        <w:footnoteReference w:id="6"/>
      </w:r>
      <w:commentRangeEnd w:id="154"/>
      <w:r w:rsidR="00914505">
        <w:rPr>
          <w:rStyle w:val="CommentReference"/>
        </w:rPr>
        <w:commentReference w:id="154"/>
      </w:r>
    </w:p>
    <w:p w14:paraId="03E4BB60" w14:textId="4AC7A3B9" w:rsidR="0079010C" w:rsidRDefault="0083548C" w:rsidP="00A909FA">
      <w:pPr>
        <w:spacing w:line="480" w:lineRule="auto"/>
        <w:rPr>
          <w:b/>
        </w:rPr>
      </w:pPr>
      <w:r>
        <w:lastRenderedPageBreak/>
        <w:tab/>
        <w:t xml:space="preserve">Results showed that across models and time point comparisons, the impact of indicator noninvariance was </w:t>
      </w:r>
      <w:commentRangeStart w:id="155"/>
      <w:r>
        <w:t>not very large</w:t>
      </w:r>
      <w:commentRangeEnd w:id="155"/>
      <w:r w:rsidR="00914505">
        <w:rPr>
          <w:rStyle w:val="CommentReference"/>
        </w:rPr>
        <w:commentReference w:id="155"/>
      </w:r>
      <w:r w:rsidR="006A0459">
        <w:t>,</w:t>
      </w:r>
      <w:r>
        <w:t xml:space="preserve"> with </w:t>
      </w:r>
      <w:r w:rsidRPr="00F749BC">
        <w:rPr>
          <w:i/>
          <w:color w:val="000000" w:themeColor="text1"/>
        </w:rPr>
        <w:t>d</w:t>
      </w:r>
      <w:r w:rsidRPr="00F749BC">
        <w:rPr>
          <w:i/>
          <w:color w:val="000000" w:themeColor="text1"/>
          <w:vertAlign w:val="subscript"/>
        </w:rPr>
        <w:t>MACS</w:t>
      </w:r>
      <w:r>
        <w:t xml:space="preserve"> ranging from .01-.23. Nonetheless, when examining</w:t>
      </w:r>
      <w:r w:rsidR="006A0459">
        <w:t xml:space="preserve"> the degree of bias </w:t>
      </w:r>
      <w:r w:rsidR="00630268">
        <w:t xml:space="preserve">due to noninvariance </w:t>
      </w:r>
      <w:r w:rsidR="006A0459">
        <w:t>at the level of the latent dimension,</w:t>
      </w:r>
      <w:r w:rsidR="00630268">
        <w:t xml:space="preserve"> measurement noninvariance accounted for a notable degree of observed mean change when comparing baseline scores to later timepoints. For example,</w:t>
      </w:r>
      <w:r w:rsidR="00FC7D27">
        <w:t xml:space="preserve"> comparing the broad-based externalizing dimension at baseline to broad-based externalizing at the three-year follow-up</w:t>
      </w:r>
      <w:r w:rsidR="00FE3130">
        <w:t xml:space="preserve"> assessment</w:t>
      </w:r>
      <w:r w:rsidR="00FC7D27">
        <w:t xml:space="preserve"> (i.e., Time 1-Time 4 comparison), </w:t>
      </w:r>
      <w:del w:id="156" w:author="Emily Perkins" w:date="2023-10-23T19:06:00Z">
        <w:r w:rsidR="00FC7D27" w:rsidDel="00914505">
          <w:delText xml:space="preserve">showed that </w:delText>
        </w:r>
      </w:del>
      <w:r w:rsidR="00FC7D27">
        <w:t>the estimated mean difference</w:t>
      </w:r>
      <w:r w:rsidR="00FE3130">
        <w:t xml:space="preserve"> due to noninvariance was </w:t>
      </w:r>
      <w:r w:rsidR="0011248A">
        <w:t>-.91, suggesting that measurement noninvariance resulted in a higher mean at baseline compared to the three-year follow-up. Th</w:t>
      </w:r>
      <w:r w:rsidR="00AF2296">
        <w:t>is value can be compared with the</w:t>
      </w:r>
      <w:r w:rsidR="0011248A">
        <w:t xml:space="preserve"> observed mean difference</w:t>
      </w:r>
      <w:ins w:id="157" w:author="Emily Perkins" w:date="2023-10-23T19:07:00Z">
        <w:r w:rsidR="00914505">
          <w:t>, in this case 2.11</w:t>
        </w:r>
      </w:ins>
      <w:r w:rsidR="0011248A">
        <w:t>, which reflects the difference between the sum</w:t>
      </w:r>
      <w:r w:rsidR="00AF2296">
        <w:t xml:space="preserve"> score of</w:t>
      </w:r>
      <w:r w:rsidR="0011248A">
        <w:t xml:space="preserve"> the five </w:t>
      </w:r>
      <w:r w:rsidR="00003D4C">
        <w:t>parcel</w:t>
      </w:r>
      <w:ins w:id="158" w:author="Emily Perkins" w:date="2023-10-23T19:06:00Z">
        <w:r w:rsidR="00914505">
          <w:t>s</w:t>
        </w:r>
      </w:ins>
      <w:del w:id="159" w:author="Emily Perkins" w:date="2023-10-23T19:06:00Z">
        <w:r w:rsidR="00003D4C" w:rsidDel="00914505">
          <w:delText xml:space="preserve"> </w:delText>
        </w:r>
        <w:r w:rsidR="0011248A" w:rsidDel="00914505">
          <w:delText xml:space="preserve">indicators </w:delText>
        </w:r>
      </w:del>
      <w:ins w:id="160" w:author="Emily Perkins" w:date="2023-10-23T19:06:00Z">
        <w:r w:rsidR="00914505">
          <w:t xml:space="preserve"> </w:t>
        </w:r>
      </w:ins>
      <w:r w:rsidR="0011248A">
        <w:t xml:space="preserve">at baseline </w:t>
      </w:r>
      <w:del w:id="161" w:author="Emily Perkins" w:date="2023-10-23T19:42:00Z">
        <w:r w:rsidR="0011248A" w:rsidDel="00BE56A8">
          <w:delText xml:space="preserve">and </w:delText>
        </w:r>
        <w:r w:rsidR="00AF2296" w:rsidDel="00BE56A8">
          <w:delText xml:space="preserve">the sum score of the </w:delText>
        </w:r>
        <w:r w:rsidR="00003D4C" w:rsidDel="00BE56A8">
          <w:delText xml:space="preserve">parcel </w:delText>
        </w:r>
      </w:del>
      <w:del w:id="162" w:author="Emily Perkins" w:date="2023-10-23T19:06:00Z">
        <w:r w:rsidR="00AF2296" w:rsidDel="00914505">
          <w:delText xml:space="preserve">five </w:delText>
        </w:r>
      </w:del>
      <w:del w:id="163" w:author="Emily Perkins" w:date="2023-10-23T19:07:00Z">
        <w:r w:rsidR="00AF2296" w:rsidDel="00914505">
          <w:delText xml:space="preserve">indicators </w:delText>
        </w:r>
      </w:del>
      <w:del w:id="164" w:author="Emily Perkins" w:date="2023-10-23T19:42:00Z">
        <w:r w:rsidR="00AF2296" w:rsidDel="00BE56A8">
          <w:delText>at the</w:delText>
        </w:r>
      </w:del>
      <w:ins w:id="165" w:author="Emily Perkins" w:date="2023-10-23T19:42:00Z">
        <w:r w:rsidR="00BE56A8">
          <w:t>versus</w:t>
        </w:r>
      </w:ins>
      <w:r w:rsidR="00AF2296">
        <w:t xml:space="preserve"> </w:t>
      </w:r>
      <w:r w:rsidR="0011248A">
        <w:t>three-year follow-up</w:t>
      </w:r>
      <w:r w:rsidR="00AF2296">
        <w:t>.</w:t>
      </w:r>
      <w:r w:rsidR="00003D4C">
        <w:t xml:space="preserve"> </w:t>
      </w:r>
      <w:del w:id="166" w:author="Emily Perkins" w:date="2023-10-23T19:07:00Z">
        <w:r w:rsidR="00003D4C" w:rsidDel="00914505">
          <w:delText xml:space="preserve">By doing so, we can estimate that of the observed 2.11 decrease in broad-based externalizing from baseline to the three-year follow-up, </w:delText>
        </w:r>
      </w:del>
      <w:ins w:id="167" w:author="Emily Perkins" w:date="2023-10-23T19:07:00Z">
        <w:r w:rsidR="00914505">
          <w:t xml:space="preserve">Thus, </w:t>
        </w:r>
      </w:ins>
      <w:r w:rsidR="00003D4C">
        <w:t xml:space="preserve">about 43% of the decrease </w:t>
      </w:r>
      <w:ins w:id="168" w:author="Emily Perkins" w:date="2023-10-23T19:07:00Z">
        <w:r w:rsidR="00914505">
          <w:t xml:space="preserve">in broad-based externalizing from baseline to the three-year follow-up </w:t>
        </w:r>
      </w:ins>
      <w:r w:rsidR="00003D4C">
        <w:t>is attributable to measurement noninvariance</w:t>
      </w:r>
      <w:ins w:id="169" w:author="Emily Perkins" w:date="2023-10-23T19:08:00Z">
        <w:r w:rsidR="00914505">
          <w:t xml:space="preserve"> (see Table 3)</w:t>
        </w:r>
      </w:ins>
      <w:r w:rsidR="00003D4C">
        <w:t>. Across the other models, the impact of noninvariance was largely observed for latent mean differences when comparing baseline to other time points</w:t>
      </w:r>
      <w:ins w:id="170" w:author="Emily Perkins" w:date="2023-10-23T19:09:00Z">
        <w:r w:rsidR="00914505">
          <w:t xml:space="preserve">; </w:t>
        </w:r>
      </w:ins>
      <w:del w:id="171" w:author="Emily Perkins" w:date="2023-10-23T19:09:00Z">
        <w:r w:rsidR="00003D4C" w:rsidDel="00914505">
          <w:delText>—</w:delText>
        </w:r>
      </w:del>
      <w:r w:rsidR="00003D4C">
        <w:t xml:space="preserve">differences in the variances of the latent externalizing dimensions tended to be less impacted by measurement noninvariance.  </w:t>
      </w:r>
      <w:r w:rsidR="00AF2296">
        <w:t xml:space="preserve">    </w:t>
      </w:r>
      <w:r w:rsidR="0011248A">
        <w:t xml:space="preserve"> </w:t>
      </w:r>
      <w:r w:rsidR="00FC7D27">
        <w:t xml:space="preserve"> </w:t>
      </w:r>
      <w:r w:rsidR="00630268">
        <w:t xml:space="preserve">  </w:t>
      </w:r>
      <w:r w:rsidR="006A0459">
        <w:t xml:space="preserve"> </w:t>
      </w:r>
      <w:r>
        <w:t xml:space="preserve"> </w:t>
      </w:r>
      <w:r w:rsidR="00A909FA">
        <w:t xml:space="preserve"> </w:t>
      </w:r>
    </w:p>
    <w:p w14:paraId="78F4FCCE" w14:textId="6812ACFD" w:rsidR="0079010C" w:rsidRDefault="0079010C">
      <w:pPr>
        <w:rPr>
          <w:b/>
        </w:rPr>
      </w:pPr>
      <w:r>
        <w:rPr>
          <w:b/>
        </w:rPr>
        <w:t xml:space="preserve">Sensitivity Analyses </w:t>
      </w:r>
    </w:p>
    <w:p w14:paraId="2F834EE3" w14:textId="5B76204C" w:rsidR="00C2169E" w:rsidRDefault="00C2169E"/>
    <w:p w14:paraId="71B051B8" w14:textId="77777777" w:rsidR="00003D4C" w:rsidRDefault="00C2169E" w:rsidP="004C02E7">
      <w:pPr>
        <w:spacing w:line="480" w:lineRule="auto"/>
        <w:ind w:firstLine="720"/>
      </w:pPr>
      <w:r>
        <w:t>We conducted a series of sensitivity analyses to examine the robustness of our results to various analytic choices.</w:t>
      </w:r>
      <w:r w:rsidR="00003D4C">
        <w:t xml:space="preserve"> First, we conducted our bass-ackwards analysis using an alternative factoring method and alternative rotation given that there is some debate about how to best model ordinal data in factor analytic frameworks. When using weighted least squares extraction and an oblique equamax rotation, we extracted four factors and compared their similarity to our </w:t>
      </w:r>
      <w:r w:rsidR="00003D4C">
        <w:lastRenderedPageBreak/>
        <w:t xml:space="preserve">original four-factor solution using congruence coefficients. The results showed near perfect factor congruence when comparing the original solution to the weighted least squares solution. </w:t>
      </w:r>
    </w:p>
    <w:p w14:paraId="7B5742DF" w14:textId="494D29C6" w:rsidR="00003D4C" w:rsidRDefault="00003D4C" w:rsidP="004C02E7">
      <w:pPr>
        <w:spacing w:line="480" w:lineRule="auto"/>
        <w:ind w:firstLine="720"/>
      </w:pPr>
      <w:r>
        <w:t>Second,</w:t>
      </w:r>
      <w:r w:rsidR="007A2CEC">
        <w:t xml:space="preserve"> researchers have called attention to the fact that variability in item-parcel allocation (i.e., variability that arises from the random assignment of items to parcels for structural equation modeling) can have a sizeable impact on model parameters and overall model fit (e.g., </w:t>
      </w:r>
      <w:r w:rsidR="007A2CEC">
        <w:fldChar w:fldCharType="begin"/>
      </w:r>
      <w:r w:rsidR="007A2CEC">
        <w:instrText xml:space="preserve"> ADDIN ZOTERO_ITEM CSL_CITATION {"citationID":"t0e4i0xS","properties":{"formattedCitation":"(Sterba &amp; Rights, 2017)","plainCitation":"(Sterba &amp; Rights, 2017)","noteIndex":0},"citationItems":[{"id":46740,"uris":["http://zotero.org/users/12159061/items/NMBMMS7K"],"itemData":{"id":46740,"type":"article-journal","abstract":"Research interest often lies in comparing structural model specifications implying different relationships among latent factors. In this context parceling is commonly accepted, assuming the item-level measurement structure is well known and, conservatively, assuming items are unidimensional in the population. Under these assumptions, researchers compare competing structural models, each specified using the same parcel-level measurement model. However, little is known about consequences of parceling for model selection in this context—including whether and when model ranking could vary across alternative item-to-parcel allocations within-sample. This article first provides a theoretical framework that predicts the occurrence of parcel-allocation variability (PAV) in model selection index values and its consequences for PAV in ranking of competing structural models. These predictions are then investigated via simulation. We show that conditions known to manifest PAV in absolute fit of a single model may or may not manifest PAV in model ranking. Thus, one cannot assume that low PAV in absolute fit implies a lack of PAV in ranking, and vice versa. PAV in ranking is shown to occur under a variety of conditions, including large samples. To provide an empirically supported strategy for selecting a model when PAV in ranking exists, we draw on relationships between structural model rankings in parcel- versus item-solutions. This strategy employs the across-allocation modal ranking. We developed software tools for implementing this strategy in practice, and illustrate them with an example. Even if a researcher has substantive reason to prefer one particular allocation, investigating PAV in ranking within-sample still provides an informative sensitivity analysis. (PsycINFO Database Record (c) 2017 APA, all rights reserved)","container-title":"Psychological Methods","DOI":"10.1037/met0000067","ISSN":"1939-1463","issue":"1","note":"publisher-place: US\npublisher: American Psychological Association","page":"47-68","source":"APA PsycNet","title":"Effects of parceling on model selection: Parcel-allocation variability in model ranking","title-short":"Effects of parceling on model selection","volume":"22","author":[{"family":"Sterba","given":"Sonya K."},{"family":"Rights","given":"Jason D."}],"issued":{"date-parts":[["2017"]]}}}],"schema":"https://github.com/citation-style-language/schema/raw/master/csl-citation.json"} </w:instrText>
      </w:r>
      <w:r w:rsidR="007A2CEC">
        <w:fldChar w:fldCharType="separate"/>
      </w:r>
      <w:r w:rsidR="007A2CEC">
        <w:rPr>
          <w:noProof/>
        </w:rPr>
        <w:t>Sterba &amp; Rights, 2017)</w:t>
      </w:r>
      <w:r w:rsidR="007A2CEC">
        <w:fldChar w:fldCharType="end"/>
      </w:r>
      <w:r w:rsidR="007A2CEC">
        <w:t xml:space="preserve">. Thus, we examined how variability in item-parcel assignments may have influenced our present results. To do so, we estimated models using the baseline ABCD data for each of the externalizing dimensions (broad-based externalizing, antagonistic externalizing, and neurodevelopmental problems), specifying the same number of parcel-based indicators for each dimension (i.e., five parcels for broad-based externalizing, and four parcels for the other two dimensions). Next, </w:t>
      </w:r>
      <w:r w:rsidR="00710108">
        <w:t xml:space="preserve">the respective items used for the parcels were randomly assigned to parcels 500 separate times, and after each assignment, the CFA model was fit to the data. We then extracted the average values, standard deviations, and minimum and maximum values for factor loadings as well as for overall model fit (based on RMSEA, CFI, and TLI). These values are reported in Supplementary Table S4, and show that while there indeed was </w:t>
      </w:r>
      <w:commentRangeStart w:id="172"/>
      <w:r w:rsidR="00710108">
        <w:t xml:space="preserve">variability </w:t>
      </w:r>
      <w:commentRangeEnd w:id="172"/>
      <w:r w:rsidR="00914505">
        <w:rPr>
          <w:rStyle w:val="CommentReference"/>
        </w:rPr>
        <w:commentReference w:id="172"/>
      </w:r>
      <w:r w:rsidR="00710108">
        <w:t xml:space="preserve">in parameter estimates and model fit indices due to the sampling variability of random assignment, </w:t>
      </w:r>
      <w:commentRangeStart w:id="173"/>
      <w:r w:rsidR="00710108">
        <w:t xml:space="preserve">factor loadings and model fit indices were consistent </w:t>
      </w:r>
      <w:commentRangeEnd w:id="173"/>
      <w:r w:rsidR="00914505">
        <w:rPr>
          <w:rStyle w:val="CommentReference"/>
        </w:rPr>
        <w:commentReference w:id="173"/>
      </w:r>
      <w:r w:rsidR="00710108">
        <w:t xml:space="preserve">and did not indicate that our results were dependent on the particular item-parcel assignment strategy we used.  </w:t>
      </w:r>
    </w:p>
    <w:p w14:paraId="6408649D" w14:textId="06A9066F" w:rsidR="0083548C" w:rsidRDefault="00003D4C" w:rsidP="004C02E7">
      <w:pPr>
        <w:spacing w:line="480" w:lineRule="auto"/>
        <w:ind w:firstLine="720"/>
      </w:pPr>
      <w:r>
        <w:t xml:space="preserve">Third, we also examined whether our tests of longitudinal measurement invariance were impacted by the clustering effects in the ABCD </w:t>
      </w:r>
      <w:r w:rsidR="007A2CEC">
        <w:t xml:space="preserve">study. Specifically, we reexamined our measurement invariance models while including clustering effects for whether youth were part of the same family, and also examined the impact of study site as a clustering variable. These clustering variables were examined separately using MPlus. There was no effect of family on our </w:t>
      </w:r>
      <w:r w:rsidR="007A2CEC">
        <w:lastRenderedPageBreak/>
        <w:t xml:space="preserve">results, and while incorporating the clustering effect of site did results in some small improvements in overall model fit, it did not have an impact on relative fit comparisons for our tests of longitudinal measurement invariance. </w:t>
      </w:r>
      <w:r>
        <w:t xml:space="preserve"> </w:t>
      </w:r>
      <w:r w:rsidR="004C02E7">
        <w:t xml:space="preserve"> </w:t>
      </w:r>
    </w:p>
    <w:p w14:paraId="4C7C771D" w14:textId="0AC99A5F" w:rsidR="00AE711C" w:rsidRDefault="00AE711C" w:rsidP="00AE711C">
      <w:pPr>
        <w:spacing w:line="480" w:lineRule="auto"/>
        <w:ind w:firstLine="720"/>
        <w:jc w:val="center"/>
      </w:pPr>
      <w:r>
        <w:rPr>
          <w:b/>
        </w:rPr>
        <w:t>Discussion</w:t>
      </w:r>
    </w:p>
    <w:p w14:paraId="096C536E" w14:textId="684F1AF8" w:rsidR="0079010C" w:rsidRDefault="00AE711C" w:rsidP="005D5840">
      <w:pPr>
        <w:spacing w:line="480" w:lineRule="auto"/>
        <w:rPr>
          <w:b/>
        </w:rPr>
      </w:pPr>
      <w:r>
        <w:tab/>
        <w:t xml:space="preserve">The present preregistered study sought to </w:t>
      </w:r>
      <w:r w:rsidR="00FA4907">
        <w:t>delineate</w:t>
      </w:r>
      <w:r>
        <w:t xml:space="preserve"> the hierarchical structure of externalizing symptoms in the ABCD study, and subsequently evaluate the longitudinal measurement invariance of the identified dimensions. </w:t>
      </w:r>
    </w:p>
    <w:p w14:paraId="1BC9480E" w14:textId="77777777" w:rsidR="0079010C" w:rsidRDefault="0079010C">
      <w:pPr>
        <w:rPr>
          <w:b/>
        </w:rPr>
      </w:pPr>
    </w:p>
    <w:p w14:paraId="13DDF131" w14:textId="77777777" w:rsidR="0079010C" w:rsidRDefault="0079010C">
      <w:pPr>
        <w:rPr>
          <w:b/>
        </w:rPr>
      </w:pPr>
    </w:p>
    <w:p w14:paraId="447AAFCE" w14:textId="77777777" w:rsidR="0079010C" w:rsidRDefault="0079010C">
      <w:pPr>
        <w:rPr>
          <w:b/>
        </w:rPr>
      </w:pPr>
    </w:p>
    <w:p w14:paraId="31B744DC" w14:textId="77777777" w:rsidR="0079010C" w:rsidRDefault="0079010C">
      <w:pPr>
        <w:rPr>
          <w:b/>
        </w:rPr>
      </w:pPr>
    </w:p>
    <w:p w14:paraId="5ED96949" w14:textId="77777777" w:rsidR="0079010C" w:rsidRDefault="0079010C">
      <w:pPr>
        <w:rPr>
          <w:b/>
        </w:rPr>
      </w:pPr>
    </w:p>
    <w:p w14:paraId="55A90CA8" w14:textId="77777777" w:rsidR="0079010C" w:rsidRDefault="0079010C">
      <w:pPr>
        <w:rPr>
          <w:b/>
        </w:rPr>
      </w:pPr>
    </w:p>
    <w:p w14:paraId="51575B87" w14:textId="77777777" w:rsidR="0079010C" w:rsidRDefault="0079010C">
      <w:pPr>
        <w:rPr>
          <w:b/>
        </w:rPr>
      </w:pPr>
    </w:p>
    <w:p w14:paraId="1F5F235C" w14:textId="77777777" w:rsidR="0079010C" w:rsidRDefault="0079010C">
      <w:pPr>
        <w:rPr>
          <w:b/>
        </w:rPr>
      </w:pPr>
    </w:p>
    <w:p w14:paraId="1FDC47AE" w14:textId="77777777" w:rsidR="0079010C" w:rsidRDefault="0079010C">
      <w:pPr>
        <w:rPr>
          <w:b/>
        </w:rPr>
      </w:pPr>
    </w:p>
    <w:p w14:paraId="60B6AE15" w14:textId="77777777" w:rsidR="0079010C" w:rsidRDefault="0079010C">
      <w:pPr>
        <w:rPr>
          <w:b/>
        </w:rPr>
      </w:pPr>
    </w:p>
    <w:p w14:paraId="5B414D98" w14:textId="77777777" w:rsidR="0079010C" w:rsidRDefault="0079010C">
      <w:pPr>
        <w:rPr>
          <w:b/>
        </w:rPr>
      </w:pPr>
    </w:p>
    <w:p w14:paraId="734AA49F" w14:textId="77777777" w:rsidR="0079010C" w:rsidRDefault="0079010C">
      <w:pPr>
        <w:rPr>
          <w:b/>
        </w:rPr>
      </w:pPr>
    </w:p>
    <w:p w14:paraId="119A50E4" w14:textId="77777777" w:rsidR="0079010C" w:rsidRDefault="0079010C">
      <w:pPr>
        <w:rPr>
          <w:b/>
        </w:rPr>
      </w:pPr>
    </w:p>
    <w:p w14:paraId="681DE84F" w14:textId="77777777" w:rsidR="0079010C" w:rsidRDefault="0079010C">
      <w:pPr>
        <w:rPr>
          <w:b/>
        </w:rPr>
      </w:pPr>
    </w:p>
    <w:p w14:paraId="5E66025A" w14:textId="77777777" w:rsidR="0079010C" w:rsidRDefault="0079010C">
      <w:pPr>
        <w:rPr>
          <w:b/>
        </w:rPr>
      </w:pPr>
    </w:p>
    <w:p w14:paraId="0A7526DE" w14:textId="77777777" w:rsidR="0079010C" w:rsidRDefault="0079010C">
      <w:pPr>
        <w:rPr>
          <w:b/>
        </w:rPr>
      </w:pPr>
    </w:p>
    <w:p w14:paraId="4B60C2E7" w14:textId="77777777" w:rsidR="0079010C" w:rsidRPr="0079010C" w:rsidRDefault="0079010C">
      <w:pPr>
        <w:rPr>
          <w:b/>
        </w:rPr>
        <w:sectPr w:rsidR="0079010C" w:rsidRPr="0079010C" w:rsidSect="00156569">
          <w:pgSz w:w="12240" w:h="15840"/>
          <w:pgMar w:top="1440" w:right="1440" w:bottom="1440" w:left="1440" w:header="720" w:footer="720" w:gutter="0"/>
          <w:cols w:space="720"/>
          <w:docGrid w:linePitch="360"/>
        </w:sectPr>
      </w:pPr>
    </w:p>
    <w:p w14:paraId="5A21F0DB" w14:textId="77777777" w:rsidR="0078060E" w:rsidRDefault="0078060E">
      <w:r>
        <w:lastRenderedPageBreak/>
        <w:t>Figure 1</w:t>
      </w:r>
    </w:p>
    <w:p w14:paraId="6321F2B3" w14:textId="77777777" w:rsidR="0078060E" w:rsidRDefault="0078060E"/>
    <w:p w14:paraId="2868A182" w14:textId="77777777" w:rsidR="00A12C7A" w:rsidRPr="00E41447" w:rsidRDefault="0078060E">
      <w:pPr>
        <w:rPr>
          <w:i/>
          <w:iCs/>
        </w:rPr>
      </w:pPr>
      <w:r w:rsidRPr="00E41447">
        <w:rPr>
          <w:i/>
          <w:iCs/>
        </w:rPr>
        <w:t xml:space="preserve">Results of Bass-ackwards Analyses </w:t>
      </w:r>
      <w:r w:rsidR="00A12C7A" w:rsidRPr="00E41447">
        <w:rPr>
          <w:i/>
          <w:iCs/>
        </w:rPr>
        <w:t>Using</w:t>
      </w:r>
      <w:r w:rsidRPr="00E41447">
        <w:rPr>
          <w:i/>
          <w:iCs/>
        </w:rPr>
        <w:t xml:space="preserve"> CBCL Externalizing Items </w:t>
      </w:r>
    </w:p>
    <w:p w14:paraId="5108C1F5" w14:textId="43F8C21F" w:rsidR="00DD00DE" w:rsidRDefault="00F07BF7">
      <w:r w:rsidRPr="00F07BF7">
        <w:rPr>
          <w:noProof/>
        </w:rPr>
        <w:drawing>
          <wp:inline distT="0" distB="0" distL="0" distR="0" wp14:anchorId="393BFE59" wp14:editId="4D996310">
            <wp:extent cx="3810000" cy="360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0000" cy="3606800"/>
                    </a:xfrm>
                    <a:prstGeom prst="rect">
                      <a:avLst/>
                    </a:prstGeom>
                  </pic:spPr>
                </pic:pic>
              </a:graphicData>
            </a:graphic>
          </wp:inline>
        </w:drawing>
      </w:r>
    </w:p>
    <w:p w14:paraId="5805A3A7" w14:textId="77777777" w:rsidR="00DD00DE" w:rsidRDefault="00DD00DE" w:rsidP="00DD00DE">
      <w:pPr>
        <w:jc w:val="both"/>
        <w:rPr>
          <w:i/>
        </w:rPr>
      </w:pPr>
    </w:p>
    <w:p w14:paraId="6B641ABA" w14:textId="77777777" w:rsidR="00156569" w:rsidRDefault="00DD00DE" w:rsidP="00156569">
      <w:pPr>
        <w:jc w:val="both"/>
      </w:pPr>
      <w:r>
        <w:rPr>
          <w:i/>
        </w:rPr>
        <w:t>Note</w:t>
      </w:r>
      <w:r>
        <w:t xml:space="preserve">: </w:t>
      </w:r>
      <w:commentRangeStart w:id="174"/>
      <w:r>
        <w:t>EXT</w:t>
      </w:r>
      <w:commentRangeEnd w:id="174"/>
      <w:r w:rsidR="00BE56A8">
        <w:rPr>
          <w:rStyle w:val="CommentReference"/>
        </w:rPr>
        <w:commentReference w:id="174"/>
      </w:r>
      <w:r>
        <w:t>=Externalizing; HOS=Hostility;</w:t>
      </w:r>
      <w:r w:rsidR="000F093A">
        <w:t xml:space="preserve"> NEURO=Neurodevelopmental; </w:t>
      </w:r>
      <w:r>
        <w:t xml:space="preserve">correlations between factor scores </w:t>
      </w:r>
      <w:r w:rsidR="00701543">
        <w:t xml:space="preserve">at subsequent levels are included in the figure. </w:t>
      </w:r>
    </w:p>
    <w:p w14:paraId="7A624256" w14:textId="77777777" w:rsidR="00156569" w:rsidRDefault="00156569" w:rsidP="00156569">
      <w:pPr>
        <w:jc w:val="both"/>
      </w:pPr>
    </w:p>
    <w:p w14:paraId="2697C552" w14:textId="77777777" w:rsidR="00156569" w:rsidRDefault="00156569"/>
    <w:p w14:paraId="277999CE" w14:textId="77777777" w:rsidR="00156569" w:rsidRDefault="00156569">
      <w:r>
        <w:br w:type="page"/>
      </w:r>
    </w:p>
    <w:p w14:paraId="7F0E4475" w14:textId="77777777" w:rsidR="00915CF5" w:rsidRDefault="00915CF5">
      <w:r>
        <w:lastRenderedPageBreak/>
        <w:t xml:space="preserve">Table 1 </w:t>
      </w:r>
    </w:p>
    <w:p w14:paraId="6165276D" w14:textId="77777777" w:rsidR="00B4753C" w:rsidRDefault="00B4753C"/>
    <w:p w14:paraId="00A6623C" w14:textId="77777777" w:rsidR="00B4753C" w:rsidRPr="00E41447" w:rsidRDefault="00E23243">
      <w:pPr>
        <w:rPr>
          <w:i/>
          <w:iCs/>
        </w:rPr>
      </w:pPr>
      <w:r w:rsidRPr="00E41447">
        <w:rPr>
          <w:i/>
          <w:iCs/>
        </w:rPr>
        <w:t>Correlations</w:t>
      </w:r>
      <w:r w:rsidR="00B4753C" w:rsidRPr="00E41447">
        <w:rPr>
          <w:i/>
          <w:iCs/>
        </w:rPr>
        <w:t xml:space="preserve"> Between Bass-ackwards Factor Scores and External </w:t>
      </w:r>
      <w:r w:rsidRPr="00E41447">
        <w:rPr>
          <w:i/>
          <w:iCs/>
        </w:rPr>
        <w:t>Criterion Measures</w:t>
      </w:r>
      <w:r w:rsidR="00B4753C" w:rsidRPr="00E41447">
        <w:rPr>
          <w:i/>
          <w:iCs/>
        </w:rPr>
        <w:t xml:space="preserve"> </w:t>
      </w:r>
    </w:p>
    <w:tbl>
      <w:tblPr>
        <w:tblStyle w:val="TableGrid"/>
        <w:tblW w:w="0" w:type="auto"/>
        <w:tblLook w:val="04A0" w:firstRow="1" w:lastRow="0" w:firstColumn="1" w:lastColumn="0" w:noHBand="0" w:noVBand="1"/>
      </w:tblPr>
      <w:tblGrid>
        <w:gridCol w:w="3775"/>
        <w:gridCol w:w="1985"/>
        <w:gridCol w:w="2520"/>
        <w:gridCol w:w="1530"/>
        <w:gridCol w:w="2700"/>
      </w:tblGrid>
      <w:tr w:rsidR="00701543" w14:paraId="71652060" w14:textId="77777777" w:rsidTr="00FA4907">
        <w:tc>
          <w:tcPr>
            <w:tcW w:w="3775" w:type="dxa"/>
            <w:tcBorders>
              <w:left w:val="nil"/>
              <w:bottom w:val="single" w:sz="4" w:space="0" w:color="auto"/>
              <w:right w:val="nil"/>
            </w:tcBorders>
          </w:tcPr>
          <w:p w14:paraId="0A133EEA" w14:textId="77777777" w:rsidR="00701543" w:rsidRPr="00915CF5" w:rsidRDefault="00701543" w:rsidP="00915CF5">
            <w:pPr>
              <w:jc w:val="center"/>
              <w:rPr>
                <w:b/>
              </w:rPr>
            </w:pPr>
          </w:p>
        </w:tc>
        <w:tc>
          <w:tcPr>
            <w:tcW w:w="8735" w:type="dxa"/>
            <w:gridSpan w:val="4"/>
            <w:tcBorders>
              <w:left w:val="nil"/>
              <w:bottom w:val="single" w:sz="4" w:space="0" w:color="auto"/>
              <w:right w:val="nil"/>
            </w:tcBorders>
          </w:tcPr>
          <w:p w14:paraId="1F614372" w14:textId="77777777" w:rsidR="00701543" w:rsidRPr="00915CF5" w:rsidRDefault="00701543" w:rsidP="00915CF5">
            <w:pPr>
              <w:jc w:val="center"/>
              <w:rPr>
                <w:b/>
              </w:rPr>
            </w:pPr>
            <w:r w:rsidRPr="00915CF5">
              <w:rPr>
                <w:b/>
              </w:rPr>
              <w:t>Factor Scores</w:t>
            </w:r>
          </w:p>
        </w:tc>
      </w:tr>
      <w:tr w:rsidR="00701543" w14:paraId="54088992" w14:textId="77777777" w:rsidTr="00FA4907">
        <w:trPr>
          <w:trHeight w:val="314"/>
        </w:trPr>
        <w:tc>
          <w:tcPr>
            <w:tcW w:w="3775" w:type="dxa"/>
            <w:tcBorders>
              <w:top w:val="single" w:sz="4" w:space="0" w:color="auto"/>
              <w:left w:val="nil"/>
              <w:bottom w:val="single" w:sz="4" w:space="0" w:color="auto"/>
              <w:right w:val="nil"/>
            </w:tcBorders>
          </w:tcPr>
          <w:p w14:paraId="4F97EEA9" w14:textId="77777777" w:rsidR="00701543" w:rsidRPr="00B4753C" w:rsidRDefault="00701543"/>
        </w:tc>
        <w:tc>
          <w:tcPr>
            <w:tcW w:w="1985" w:type="dxa"/>
            <w:tcBorders>
              <w:top w:val="single" w:sz="4" w:space="0" w:color="auto"/>
              <w:left w:val="nil"/>
              <w:bottom w:val="single" w:sz="4" w:space="0" w:color="auto"/>
              <w:right w:val="nil"/>
            </w:tcBorders>
          </w:tcPr>
          <w:p w14:paraId="12AB9B4B" w14:textId="77777777" w:rsidR="00701543" w:rsidRPr="00B4753C" w:rsidRDefault="00701543" w:rsidP="00915CF5">
            <w:pPr>
              <w:jc w:val="center"/>
              <w:rPr>
                <w:i/>
              </w:rPr>
            </w:pPr>
            <w:r>
              <w:rPr>
                <w:i/>
              </w:rPr>
              <w:t xml:space="preserve">A1: </w:t>
            </w:r>
            <w:r w:rsidRPr="00B4753C">
              <w:rPr>
                <w:i/>
              </w:rPr>
              <w:t>Externalizing</w:t>
            </w:r>
          </w:p>
        </w:tc>
        <w:tc>
          <w:tcPr>
            <w:tcW w:w="2520" w:type="dxa"/>
            <w:tcBorders>
              <w:top w:val="single" w:sz="4" w:space="0" w:color="auto"/>
              <w:left w:val="nil"/>
              <w:bottom w:val="single" w:sz="4" w:space="0" w:color="auto"/>
              <w:right w:val="nil"/>
            </w:tcBorders>
          </w:tcPr>
          <w:p w14:paraId="5C71542D" w14:textId="697C5396" w:rsidR="00701543" w:rsidRPr="00B4753C" w:rsidRDefault="00701543" w:rsidP="00915CF5">
            <w:pPr>
              <w:jc w:val="center"/>
              <w:rPr>
                <w:i/>
              </w:rPr>
            </w:pPr>
            <w:r>
              <w:rPr>
                <w:i/>
              </w:rPr>
              <w:t xml:space="preserve">C1: </w:t>
            </w:r>
            <w:r w:rsidR="00FA4907">
              <w:rPr>
                <w:i/>
              </w:rPr>
              <w:t xml:space="preserve">Ant. </w:t>
            </w:r>
            <w:r w:rsidR="00875509">
              <w:rPr>
                <w:i/>
              </w:rPr>
              <w:t>Externalizing</w:t>
            </w:r>
          </w:p>
        </w:tc>
        <w:tc>
          <w:tcPr>
            <w:tcW w:w="1530" w:type="dxa"/>
            <w:tcBorders>
              <w:top w:val="single" w:sz="4" w:space="0" w:color="auto"/>
              <w:left w:val="nil"/>
              <w:bottom w:val="single" w:sz="4" w:space="0" w:color="auto"/>
              <w:right w:val="nil"/>
            </w:tcBorders>
          </w:tcPr>
          <w:p w14:paraId="02B72A94" w14:textId="77777777" w:rsidR="00701543" w:rsidRDefault="00701543" w:rsidP="00915CF5">
            <w:pPr>
              <w:jc w:val="center"/>
              <w:rPr>
                <w:i/>
              </w:rPr>
            </w:pPr>
            <w:r>
              <w:rPr>
                <w:i/>
              </w:rPr>
              <w:t>C2: Hostility</w:t>
            </w:r>
          </w:p>
        </w:tc>
        <w:tc>
          <w:tcPr>
            <w:tcW w:w="2700" w:type="dxa"/>
            <w:tcBorders>
              <w:top w:val="single" w:sz="4" w:space="0" w:color="auto"/>
              <w:left w:val="nil"/>
              <w:bottom w:val="single" w:sz="4" w:space="0" w:color="auto"/>
              <w:right w:val="nil"/>
            </w:tcBorders>
          </w:tcPr>
          <w:p w14:paraId="47E91647" w14:textId="77777777" w:rsidR="00701543" w:rsidRPr="00B4753C" w:rsidRDefault="00701543" w:rsidP="00915CF5">
            <w:pPr>
              <w:jc w:val="center"/>
              <w:rPr>
                <w:i/>
              </w:rPr>
            </w:pPr>
            <w:r>
              <w:rPr>
                <w:i/>
              </w:rPr>
              <w:t>C3: Neurodevelopmental</w:t>
            </w:r>
          </w:p>
        </w:tc>
      </w:tr>
      <w:tr w:rsidR="00701543" w14:paraId="57FA9412" w14:textId="77777777" w:rsidTr="00FA4907">
        <w:tc>
          <w:tcPr>
            <w:tcW w:w="3775" w:type="dxa"/>
            <w:tcBorders>
              <w:top w:val="single" w:sz="4" w:space="0" w:color="auto"/>
              <w:left w:val="nil"/>
              <w:bottom w:val="nil"/>
              <w:right w:val="nil"/>
            </w:tcBorders>
          </w:tcPr>
          <w:p w14:paraId="66928678" w14:textId="2BE39F02" w:rsidR="00701543" w:rsidRDefault="00806752" w:rsidP="009A4D8A">
            <w:r>
              <w:rPr>
                <w:i/>
              </w:rPr>
              <w:t>Symptom Counts</w:t>
            </w:r>
            <w:r w:rsidR="00701543">
              <w:rPr>
                <w:i/>
              </w:rPr>
              <w:t>-Parent Report</w:t>
            </w:r>
          </w:p>
        </w:tc>
        <w:tc>
          <w:tcPr>
            <w:tcW w:w="1985" w:type="dxa"/>
            <w:tcBorders>
              <w:top w:val="single" w:sz="4" w:space="0" w:color="auto"/>
              <w:left w:val="nil"/>
              <w:bottom w:val="nil"/>
              <w:right w:val="single" w:sz="4" w:space="0" w:color="auto"/>
            </w:tcBorders>
          </w:tcPr>
          <w:p w14:paraId="1E3DA108" w14:textId="77777777" w:rsidR="00701543" w:rsidRPr="00E23243" w:rsidRDefault="00701543" w:rsidP="00701543">
            <w:pPr>
              <w:jc w:val="center"/>
            </w:pPr>
          </w:p>
        </w:tc>
        <w:tc>
          <w:tcPr>
            <w:tcW w:w="2520" w:type="dxa"/>
            <w:tcBorders>
              <w:top w:val="single" w:sz="4" w:space="0" w:color="auto"/>
              <w:left w:val="single" w:sz="4" w:space="0" w:color="auto"/>
              <w:bottom w:val="nil"/>
              <w:right w:val="nil"/>
            </w:tcBorders>
          </w:tcPr>
          <w:p w14:paraId="3D5777EA" w14:textId="77777777" w:rsidR="00701543" w:rsidRPr="00E23243" w:rsidRDefault="00701543" w:rsidP="00701543">
            <w:pPr>
              <w:jc w:val="center"/>
            </w:pPr>
          </w:p>
        </w:tc>
        <w:tc>
          <w:tcPr>
            <w:tcW w:w="1530" w:type="dxa"/>
            <w:tcBorders>
              <w:top w:val="single" w:sz="4" w:space="0" w:color="auto"/>
              <w:left w:val="nil"/>
              <w:bottom w:val="nil"/>
              <w:right w:val="nil"/>
            </w:tcBorders>
          </w:tcPr>
          <w:p w14:paraId="5FA014D6" w14:textId="77777777" w:rsidR="00701543" w:rsidRPr="00E23243" w:rsidRDefault="00701543" w:rsidP="00701543">
            <w:pPr>
              <w:jc w:val="center"/>
            </w:pPr>
          </w:p>
        </w:tc>
        <w:tc>
          <w:tcPr>
            <w:tcW w:w="2700" w:type="dxa"/>
            <w:tcBorders>
              <w:top w:val="single" w:sz="4" w:space="0" w:color="auto"/>
              <w:left w:val="nil"/>
              <w:bottom w:val="nil"/>
              <w:right w:val="nil"/>
            </w:tcBorders>
          </w:tcPr>
          <w:p w14:paraId="1B4C44DD" w14:textId="77777777" w:rsidR="00701543" w:rsidRPr="00E23243" w:rsidRDefault="00701543" w:rsidP="00701543">
            <w:pPr>
              <w:jc w:val="center"/>
            </w:pPr>
          </w:p>
        </w:tc>
      </w:tr>
      <w:tr w:rsidR="00701543" w14:paraId="06C2E5CB" w14:textId="77777777" w:rsidTr="00FA4907">
        <w:tc>
          <w:tcPr>
            <w:tcW w:w="3775" w:type="dxa"/>
            <w:tcBorders>
              <w:top w:val="nil"/>
              <w:left w:val="nil"/>
              <w:bottom w:val="nil"/>
              <w:right w:val="nil"/>
            </w:tcBorders>
          </w:tcPr>
          <w:p w14:paraId="430F62D0" w14:textId="77777777" w:rsidR="00701543" w:rsidRDefault="00701543" w:rsidP="00B4753C">
            <w:pPr>
              <w:ind w:left="144"/>
            </w:pPr>
            <w:r>
              <w:t>Conduct Disorder</w:t>
            </w:r>
          </w:p>
        </w:tc>
        <w:tc>
          <w:tcPr>
            <w:tcW w:w="1985" w:type="dxa"/>
            <w:tcBorders>
              <w:top w:val="nil"/>
              <w:left w:val="nil"/>
              <w:bottom w:val="nil"/>
              <w:right w:val="single" w:sz="4" w:space="0" w:color="auto"/>
            </w:tcBorders>
          </w:tcPr>
          <w:p w14:paraId="404E8B19" w14:textId="77777777" w:rsidR="00701543" w:rsidRPr="00E23243" w:rsidRDefault="00E23243" w:rsidP="00701543">
            <w:pPr>
              <w:jc w:val="center"/>
            </w:pPr>
            <w:r w:rsidRPr="00E23243">
              <w:t>.58</w:t>
            </w:r>
          </w:p>
        </w:tc>
        <w:tc>
          <w:tcPr>
            <w:tcW w:w="2520" w:type="dxa"/>
            <w:tcBorders>
              <w:top w:val="nil"/>
              <w:left w:val="single" w:sz="4" w:space="0" w:color="auto"/>
              <w:bottom w:val="nil"/>
              <w:right w:val="nil"/>
            </w:tcBorders>
          </w:tcPr>
          <w:p w14:paraId="203B0724" w14:textId="77777777" w:rsidR="00701543" w:rsidRPr="00E23243" w:rsidRDefault="00E23243" w:rsidP="00701543">
            <w:pPr>
              <w:jc w:val="center"/>
            </w:pPr>
            <w:r>
              <w:t>.66</w:t>
            </w:r>
          </w:p>
        </w:tc>
        <w:tc>
          <w:tcPr>
            <w:tcW w:w="1530" w:type="dxa"/>
            <w:tcBorders>
              <w:top w:val="nil"/>
              <w:left w:val="nil"/>
              <w:bottom w:val="nil"/>
              <w:right w:val="nil"/>
            </w:tcBorders>
          </w:tcPr>
          <w:p w14:paraId="138DA761" w14:textId="77777777" w:rsidR="00701543" w:rsidRPr="00E23243" w:rsidRDefault="00E23243" w:rsidP="00701543">
            <w:pPr>
              <w:jc w:val="center"/>
            </w:pPr>
            <w:r>
              <w:t>.43</w:t>
            </w:r>
          </w:p>
        </w:tc>
        <w:tc>
          <w:tcPr>
            <w:tcW w:w="2700" w:type="dxa"/>
            <w:tcBorders>
              <w:top w:val="nil"/>
              <w:left w:val="nil"/>
              <w:bottom w:val="nil"/>
              <w:right w:val="nil"/>
            </w:tcBorders>
          </w:tcPr>
          <w:p w14:paraId="3C5AE9AA" w14:textId="77777777" w:rsidR="00701543" w:rsidRPr="00E23243" w:rsidRDefault="00E23243" w:rsidP="00701543">
            <w:pPr>
              <w:jc w:val="center"/>
            </w:pPr>
            <w:r>
              <w:t>.35</w:t>
            </w:r>
          </w:p>
        </w:tc>
      </w:tr>
      <w:tr w:rsidR="00701543" w14:paraId="19DD42B8" w14:textId="77777777" w:rsidTr="00FA4907">
        <w:tc>
          <w:tcPr>
            <w:tcW w:w="3775" w:type="dxa"/>
            <w:tcBorders>
              <w:top w:val="nil"/>
              <w:left w:val="nil"/>
              <w:bottom w:val="nil"/>
              <w:right w:val="nil"/>
            </w:tcBorders>
          </w:tcPr>
          <w:p w14:paraId="7DF657B6" w14:textId="77777777" w:rsidR="00701543" w:rsidRDefault="00701543" w:rsidP="00B4753C">
            <w:pPr>
              <w:ind w:left="144"/>
            </w:pPr>
            <w:r>
              <w:t>Oppositional Defiant Disorder</w:t>
            </w:r>
          </w:p>
        </w:tc>
        <w:tc>
          <w:tcPr>
            <w:tcW w:w="1985" w:type="dxa"/>
            <w:tcBorders>
              <w:top w:val="nil"/>
              <w:left w:val="nil"/>
              <w:bottom w:val="nil"/>
              <w:right w:val="single" w:sz="4" w:space="0" w:color="auto"/>
            </w:tcBorders>
          </w:tcPr>
          <w:p w14:paraId="6E8FDF72" w14:textId="77777777" w:rsidR="00701543" w:rsidRPr="00E23243" w:rsidRDefault="00E23243" w:rsidP="00701543">
            <w:pPr>
              <w:jc w:val="center"/>
            </w:pPr>
            <w:r w:rsidRPr="00E23243">
              <w:t>.63</w:t>
            </w:r>
          </w:p>
        </w:tc>
        <w:tc>
          <w:tcPr>
            <w:tcW w:w="2520" w:type="dxa"/>
            <w:tcBorders>
              <w:top w:val="nil"/>
              <w:left w:val="single" w:sz="4" w:space="0" w:color="auto"/>
              <w:bottom w:val="nil"/>
              <w:right w:val="nil"/>
            </w:tcBorders>
          </w:tcPr>
          <w:p w14:paraId="207BFBD9" w14:textId="77777777" w:rsidR="00701543" w:rsidRPr="00E23243" w:rsidRDefault="00E23243" w:rsidP="00701543">
            <w:pPr>
              <w:jc w:val="center"/>
            </w:pPr>
            <w:r>
              <w:t>.55</w:t>
            </w:r>
          </w:p>
        </w:tc>
        <w:tc>
          <w:tcPr>
            <w:tcW w:w="1530" w:type="dxa"/>
            <w:tcBorders>
              <w:top w:val="nil"/>
              <w:left w:val="nil"/>
              <w:bottom w:val="nil"/>
              <w:right w:val="nil"/>
            </w:tcBorders>
          </w:tcPr>
          <w:p w14:paraId="4F7968CE" w14:textId="77777777" w:rsidR="00701543" w:rsidRPr="00E23243" w:rsidRDefault="00E23243" w:rsidP="00701543">
            <w:pPr>
              <w:jc w:val="center"/>
            </w:pPr>
            <w:r>
              <w:t>.65</w:t>
            </w:r>
          </w:p>
        </w:tc>
        <w:tc>
          <w:tcPr>
            <w:tcW w:w="2700" w:type="dxa"/>
            <w:tcBorders>
              <w:top w:val="nil"/>
              <w:left w:val="nil"/>
              <w:bottom w:val="nil"/>
              <w:right w:val="nil"/>
            </w:tcBorders>
          </w:tcPr>
          <w:p w14:paraId="7FB690C8" w14:textId="77777777" w:rsidR="00701543" w:rsidRPr="00E23243" w:rsidRDefault="00E23243" w:rsidP="00701543">
            <w:pPr>
              <w:jc w:val="center"/>
            </w:pPr>
            <w:r>
              <w:t>.40</w:t>
            </w:r>
          </w:p>
        </w:tc>
      </w:tr>
      <w:tr w:rsidR="00701543" w14:paraId="03B45BB7" w14:textId="77777777" w:rsidTr="00FA4907">
        <w:tc>
          <w:tcPr>
            <w:tcW w:w="3775" w:type="dxa"/>
            <w:tcBorders>
              <w:top w:val="nil"/>
              <w:left w:val="nil"/>
              <w:bottom w:val="nil"/>
              <w:right w:val="nil"/>
            </w:tcBorders>
          </w:tcPr>
          <w:p w14:paraId="58553C46" w14:textId="77777777" w:rsidR="00701543" w:rsidRDefault="00701543" w:rsidP="00B4753C">
            <w:pPr>
              <w:ind w:left="144"/>
            </w:pPr>
            <w:r>
              <w:t>ADHD</w:t>
            </w:r>
          </w:p>
        </w:tc>
        <w:tc>
          <w:tcPr>
            <w:tcW w:w="1985" w:type="dxa"/>
            <w:tcBorders>
              <w:top w:val="nil"/>
              <w:left w:val="nil"/>
              <w:bottom w:val="nil"/>
              <w:right w:val="single" w:sz="4" w:space="0" w:color="auto"/>
            </w:tcBorders>
          </w:tcPr>
          <w:p w14:paraId="58F62271" w14:textId="77777777" w:rsidR="00701543" w:rsidRPr="00E23243" w:rsidRDefault="00E23243" w:rsidP="00701543">
            <w:pPr>
              <w:jc w:val="center"/>
            </w:pPr>
            <w:r w:rsidRPr="00E23243">
              <w:t>.61</w:t>
            </w:r>
          </w:p>
        </w:tc>
        <w:tc>
          <w:tcPr>
            <w:tcW w:w="2520" w:type="dxa"/>
            <w:tcBorders>
              <w:top w:val="nil"/>
              <w:left w:val="single" w:sz="4" w:space="0" w:color="auto"/>
              <w:bottom w:val="nil"/>
              <w:right w:val="nil"/>
            </w:tcBorders>
          </w:tcPr>
          <w:p w14:paraId="75944128" w14:textId="77777777" w:rsidR="00701543" w:rsidRPr="00E23243" w:rsidRDefault="00E23243" w:rsidP="00701543">
            <w:pPr>
              <w:jc w:val="center"/>
            </w:pPr>
            <w:r>
              <w:t>.49</w:t>
            </w:r>
          </w:p>
        </w:tc>
        <w:tc>
          <w:tcPr>
            <w:tcW w:w="1530" w:type="dxa"/>
            <w:tcBorders>
              <w:top w:val="nil"/>
              <w:left w:val="nil"/>
              <w:bottom w:val="nil"/>
              <w:right w:val="nil"/>
            </w:tcBorders>
          </w:tcPr>
          <w:p w14:paraId="5394A240" w14:textId="77777777" w:rsidR="00701543" w:rsidRPr="00E23243" w:rsidRDefault="00E23243" w:rsidP="00701543">
            <w:pPr>
              <w:jc w:val="center"/>
            </w:pPr>
            <w:r>
              <w:t>.43</w:t>
            </w:r>
          </w:p>
        </w:tc>
        <w:tc>
          <w:tcPr>
            <w:tcW w:w="2700" w:type="dxa"/>
            <w:tcBorders>
              <w:top w:val="nil"/>
              <w:left w:val="nil"/>
              <w:bottom w:val="nil"/>
              <w:right w:val="nil"/>
            </w:tcBorders>
          </w:tcPr>
          <w:p w14:paraId="082161DF" w14:textId="77777777" w:rsidR="00701543" w:rsidRPr="00E23243" w:rsidRDefault="00E23243" w:rsidP="00701543">
            <w:pPr>
              <w:jc w:val="center"/>
            </w:pPr>
            <w:r>
              <w:t>.66</w:t>
            </w:r>
          </w:p>
        </w:tc>
      </w:tr>
      <w:tr w:rsidR="00701543" w14:paraId="27F4C7EB" w14:textId="77777777" w:rsidTr="00FA4907">
        <w:tc>
          <w:tcPr>
            <w:tcW w:w="3775" w:type="dxa"/>
            <w:tcBorders>
              <w:top w:val="nil"/>
              <w:left w:val="nil"/>
              <w:bottom w:val="nil"/>
              <w:right w:val="nil"/>
            </w:tcBorders>
          </w:tcPr>
          <w:p w14:paraId="392F3BB2" w14:textId="77777777" w:rsidR="00701543" w:rsidRDefault="00701543" w:rsidP="00B4753C">
            <w:pPr>
              <w:ind w:left="144"/>
            </w:pPr>
            <w:r>
              <w:t>Major Depressive Disorder</w:t>
            </w:r>
          </w:p>
        </w:tc>
        <w:tc>
          <w:tcPr>
            <w:tcW w:w="1985" w:type="dxa"/>
            <w:tcBorders>
              <w:top w:val="nil"/>
              <w:left w:val="nil"/>
              <w:bottom w:val="nil"/>
              <w:right w:val="single" w:sz="4" w:space="0" w:color="auto"/>
            </w:tcBorders>
          </w:tcPr>
          <w:p w14:paraId="6411E8B0" w14:textId="77777777" w:rsidR="00701543" w:rsidRPr="00E23243" w:rsidRDefault="00E23243" w:rsidP="00701543">
            <w:pPr>
              <w:jc w:val="center"/>
            </w:pPr>
            <w:r w:rsidRPr="00E23243">
              <w:t>.42</w:t>
            </w:r>
          </w:p>
        </w:tc>
        <w:tc>
          <w:tcPr>
            <w:tcW w:w="2520" w:type="dxa"/>
            <w:tcBorders>
              <w:top w:val="nil"/>
              <w:left w:val="single" w:sz="4" w:space="0" w:color="auto"/>
              <w:bottom w:val="nil"/>
              <w:right w:val="nil"/>
            </w:tcBorders>
          </w:tcPr>
          <w:p w14:paraId="1E189DA7" w14:textId="77777777" w:rsidR="00701543" w:rsidRPr="00E23243" w:rsidRDefault="00E23243" w:rsidP="00701543">
            <w:pPr>
              <w:jc w:val="center"/>
            </w:pPr>
            <w:r>
              <w:t>.31</w:t>
            </w:r>
          </w:p>
        </w:tc>
        <w:tc>
          <w:tcPr>
            <w:tcW w:w="1530" w:type="dxa"/>
            <w:tcBorders>
              <w:top w:val="nil"/>
              <w:left w:val="nil"/>
              <w:bottom w:val="nil"/>
              <w:right w:val="nil"/>
            </w:tcBorders>
          </w:tcPr>
          <w:p w14:paraId="3164D0DB" w14:textId="77777777" w:rsidR="00701543" w:rsidRPr="00E23243" w:rsidRDefault="00E23243" w:rsidP="00701543">
            <w:pPr>
              <w:jc w:val="center"/>
            </w:pPr>
            <w:r>
              <w:t>.39</w:t>
            </w:r>
          </w:p>
        </w:tc>
        <w:tc>
          <w:tcPr>
            <w:tcW w:w="2700" w:type="dxa"/>
            <w:tcBorders>
              <w:top w:val="nil"/>
              <w:left w:val="nil"/>
              <w:bottom w:val="nil"/>
              <w:right w:val="nil"/>
            </w:tcBorders>
          </w:tcPr>
          <w:p w14:paraId="03AD3C73" w14:textId="77777777" w:rsidR="00701543" w:rsidRPr="00E23243" w:rsidRDefault="00E23243" w:rsidP="00701543">
            <w:pPr>
              <w:jc w:val="center"/>
            </w:pPr>
            <w:r>
              <w:t>.38</w:t>
            </w:r>
          </w:p>
        </w:tc>
      </w:tr>
      <w:tr w:rsidR="00701543" w14:paraId="46EE9C1A" w14:textId="77777777" w:rsidTr="00FA4907">
        <w:tc>
          <w:tcPr>
            <w:tcW w:w="3775" w:type="dxa"/>
            <w:tcBorders>
              <w:top w:val="nil"/>
              <w:left w:val="nil"/>
              <w:bottom w:val="nil"/>
              <w:right w:val="nil"/>
            </w:tcBorders>
          </w:tcPr>
          <w:p w14:paraId="74A6486D" w14:textId="77777777" w:rsidR="00701543" w:rsidRDefault="00701543" w:rsidP="00B4753C">
            <w:pPr>
              <w:ind w:left="144"/>
            </w:pPr>
            <w:r>
              <w:t>Suicidality/Self-harm</w:t>
            </w:r>
          </w:p>
        </w:tc>
        <w:tc>
          <w:tcPr>
            <w:tcW w:w="1985" w:type="dxa"/>
            <w:tcBorders>
              <w:top w:val="nil"/>
              <w:left w:val="nil"/>
              <w:bottom w:val="nil"/>
              <w:right w:val="single" w:sz="4" w:space="0" w:color="auto"/>
            </w:tcBorders>
          </w:tcPr>
          <w:p w14:paraId="2A35776F" w14:textId="77777777" w:rsidR="00701543" w:rsidRPr="00E23243" w:rsidRDefault="00E23243" w:rsidP="00701543">
            <w:pPr>
              <w:jc w:val="center"/>
            </w:pPr>
            <w:r w:rsidRPr="00E23243">
              <w:t>.34</w:t>
            </w:r>
          </w:p>
        </w:tc>
        <w:tc>
          <w:tcPr>
            <w:tcW w:w="2520" w:type="dxa"/>
            <w:tcBorders>
              <w:top w:val="nil"/>
              <w:left w:val="single" w:sz="4" w:space="0" w:color="auto"/>
              <w:bottom w:val="nil"/>
              <w:right w:val="nil"/>
            </w:tcBorders>
          </w:tcPr>
          <w:p w14:paraId="60339E49" w14:textId="77777777" w:rsidR="00701543" w:rsidRPr="00E23243" w:rsidRDefault="00E23243" w:rsidP="00701543">
            <w:pPr>
              <w:jc w:val="center"/>
            </w:pPr>
            <w:r>
              <w:t>.28</w:t>
            </w:r>
          </w:p>
        </w:tc>
        <w:tc>
          <w:tcPr>
            <w:tcW w:w="1530" w:type="dxa"/>
            <w:tcBorders>
              <w:top w:val="nil"/>
              <w:left w:val="nil"/>
              <w:bottom w:val="nil"/>
              <w:right w:val="nil"/>
            </w:tcBorders>
          </w:tcPr>
          <w:p w14:paraId="374C42DE" w14:textId="77777777" w:rsidR="00701543" w:rsidRPr="00E23243" w:rsidRDefault="00E23243" w:rsidP="00701543">
            <w:pPr>
              <w:jc w:val="center"/>
            </w:pPr>
            <w:r>
              <w:t>.31</w:t>
            </w:r>
          </w:p>
        </w:tc>
        <w:tc>
          <w:tcPr>
            <w:tcW w:w="2700" w:type="dxa"/>
            <w:tcBorders>
              <w:top w:val="nil"/>
              <w:left w:val="nil"/>
              <w:bottom w:val="nil"/>
              <w:right w:val="nil"/>
            </w:tcBorders>
          </w:tcPr>
          <w:p w14:paraId="03AE0B27" w14:textId="77777777" w:rsidR="00701543" w:rsidRPr="00E23243" w:rsidRDefault="00E23243" w:rsidP="00701543">
            <w:pPr>
              <w:jc w:val="center"/>
            </w:pPr>
            <w:r>
              <w:t>.26</w:t>
            </w:r>
          </w:p>
        </w:tc>
      </w:tr>
      <w:tr w:rsidR="00701543" w14:paraId="73608658" w14:textId="77777777" w:rsidTr="00FA4907">
        <w:tc>
          <w:tcPr>
            <w:tcW w:w="3775" w:type="dxa"/>
            <w:tcBorders>
              <w:top w:val="nil"/>
              <w:left w:val="nil"/>
              <w:bottom w:val="nil"/>
              <w:right w:val="nil"/>
            </w:tcBorders>
          </w:tcPr>
          <w:p w14:paraId="4AE76F7B" w14:textId="77777777" w:rsidR="00701543" w:rsidRDefault="00701543" w:rsidP="00B4753C">
            <w:pPr>
              <w:ind w:left="144"/>
            </w:pPr>
            <w:r>
              <w:t>Generalized Anxiety Disorder</w:t>
            </w:r>
          </w:p>
        </w:tc>
        <w:tc>
          <w:tcPr>
            <w:tcW w:w="1985" w:type="dxa"/>
            <w:tcBorders>
              <w:top w:val="nil"/>
              <w:left w:val="nil"/>
              <w:bottom w:val="nil"/>
              <w:right w:val="single" w:sz="4" w:space="0" w:color="auto"/>
            </w:tcBorders>
          </w:tcPr>
          <w:p w14:paraId="2BAC99F3" w14:textId="77777777" w:rsidR="00701543" w:rsidRPr="00E23243" w:rsidRDefault="00E23243" w:rsidP="00701543">
            <w:pPr>
              <w:jc w:val="center"/>
            </w:pPr>
            <w:r w:rsidRPr="00E23243">
              <w:t>.29</w:t>
            </w:r>
          </w:p>
        </w:tc>
        <w:tc>
          <w:tcPr>
            <w:tcW w:w="2520" w:type="dxa"/>
            <w:tcBorders>
              <w:top w:val="nil"/>
              <w:left w:val="single" w:sz="4" w:space="0" w:color="auto"/>
              <w:bottom w:val="nil"/>
              <w:right w:val="nil"/>
            </w:tcBorders>
          </w:tcPr>
          <w:p w14:paraId="179AD812" w14:textId="77777777" w:rsidR="00701543" w:rsidRPr="00E23243" w:rsidRDefault="00E23243" w:rsidP="00701543">
            <w:pPr>
              <w:jc w:val="center"/>
            </w:pPr>
            <w:r>
              <w:t>.15</w:t>
            </w:r>
          </w:p>
        </w:tc>
        <w:tc>
          <w:tcPr>
            <w:tcW w:w="1530" w:type="dxa"/>
            <w:tcBorders>
              <w:top w:val="nil"/>
              <w:left w:val="nil"/>
              <w:bottom w:val="nil"/>
              <w:right w:val="nil"/>
            </w:tcBorders>
          </w:tcPr>
          <w:p w14:paraId="2A5FE762" w14:textId="77777777" w:rsidR="00701543" w:rsidRPr="00E23243" w:rsidRDefault="00E23243" w:rsidP="00701543">
            <w:pPr>
              <w:jc w:val="center"/>
            </w:pPr>
            <w:r>
              <w:t>.30</w:t>
            </w:r>
          </w:p>
        </w:tc>
        <w:tc>
          <w:tcPr>
            <w:tcW w:w="2700" w:type="dxa"/>
            <w:tcBorders>
              <w:top w:val="nil"/>
              <w:left w:val="nil"/>
              <w:bottom w:val="nil"/>
              <w:right w:val="nil"/>
            </w:tcBorders>
          </w:tcPr>
          <w:p w14:paraId="3C3C60F6" w14:textId="77777777" w:rsidR="00701543" w:rsidRPr="00E23243" w:rsidRDefault="00E23243" w:rsidP="00701543">
            <w:pPr>
              <w:jc w:val="center"/>
            </w:pPr>
            <w:r>
              <w:t>.30</w:t>
            </w:r>
          </w:p>
        </w:tc>
      </w:tr>
      <w:tr w:rsidR="00701543" w14:paraId="0F09D10A" w14:textId="77777777" w:rsidTr="00FA4907">
        <w:tc>
          <w:tcPr>
            <w:tcW w:w="3775" w:type="dxa"/>
            <w:tcBorders>
              <w:top w:val="nil"/>
              <w:left w:val="nil"/>
              <w:bottom w:val="single" w:sz="4" w:space="0" w:color="auto"/>
              <w:right w:val="nil"/>
            </w:tcBorders>
          </w:tcPr>
          <w:p w14:paraId="590EDB06" w14:textId="77777777" w:rsidR="00701543" w:rsidRDefault="00701543" w:rsidP="00B4753C">
            <w:pPr>
              <w:ind w:left="144"/>
            </w:pPr>
            <w:r>
              <w:t xml:space="preserve">Social Anxiety Disorder </w:t>
            </w:r>
          </w:p>
        </w:tc>
        <w:tc>
          <w:tcPr>
            <w:tcW w:w="1985" w:type="dxa"/>
            <w:tcBorders>
              <w:top w:val="nil"/>
              <w:left w:val="nil"/>
              <w:bottom w:val="single" w:sz="4" w:space="0" w:color="auto"/>
              <w:right w:val="single" w:sz="4" w:space="0" w:color="auto"/>
            </w:tcBorders>
          </w:tcPr>
          <w:p w14:paraId="29F5552A" w14:textId="77777777" w:rsidR="00701543" w:rsidRPr="00E23243" w:rsidRDefault="00E23243" w:rsidP="00701543">
            <w:pPr>
              <w:jc w:val="center"/>
            </w:pPr>
            <w:r w:rsidRPr="00E23243">
              <w:t>.15</w:t>
            </w:r>
          </w:p>
        </w:tc>
        <w:tc>
          <w:tcPr>
            <w:tcW w:w="2520" w:type="dxa"/>
            <w:tcBorders>
              <w:top w:val="nil"/>
              <w:left w:val="single" w:sz="4" w:space="0" w:color="auto"/>
              <w:bottom w:val="single" w:sz="4" w:space="0" w:color="auto"/>
              <w:right w:val="nil"/>
            </w:tcBorders>
          </w:tcPr>
          <w:p w14:paraId="43D0F9E2" w14:textId="77777777" w:rsidR="00701543" w:rsidRPr="00E23243" w:rsidRDefault="00E23243" w:rsidP="00701543">
            <w:pPr>
              <w:jc w:val="center"/>
            </w:pPr>
            <w:r>
              <w:t>.07</w:t>
            </w:r>
          </w:p>
        </w:tc>
        <w:tc>
          <w:tcPr>
            <w:tcW w:w="1530" w:type="dxa"/>
            <w:tcBorders>
              <w:top w:val="nil"/>
              <w:left w:val="nil"/>
              <w:bottom w:val="single" w:sz="4" w:space="0" w:color="auto"/>
              <w:right w:val="nil"/>
            </w:tcBorders>
          </w:tcPr>
          <w:p w14:paraId="430F33D6" w14:textId="77777777" w:rsidR="00701543" w:rsidRPr="00E23243" w:rsidRDefault="00E23243" w:rsidP="00701543">
            <w:pPr>
              <w:jc w:val="center"/>
            </w:pPr>
            <w:r>
              <w:t>.15</w:t>
            </w:r>
          </w:p>
        </w:tc>
        <w:tc>
          <w:tcPr>
            <w:tcW w:w="2700" w:type="dxa"/>
            <w:tcBorders>
              <w:top w:val="nil"/>
              <w:left w:val="nil"/>
              <w:bottom w:val="single" w:sz="4" w:space="0" w:color="auto"/>
              <w:right w:val="nil"/>
            </w:tcBorders>
          </w:tcPr>
          <w:p w14:paraId="39445F53" w14:textId="77777777" w:rsidR="00701543" w:rsidRPr="00E23243" w:rsidRDefault="00E23243" w:rsidP="00701543">
            <w:pPr>
              <w:jc w:val="center"/>
            </w:pPr>
            <w:r>
              <w:t>.20</w:t>
            </w:r>
          </w:p>
        </w:tc>
      </w:tr>
      <w:tr w:rsidR="00701543" w14:paraId="78ACF563" w14:textId="77777777" w:rsidTr="00FA4907">
        <w:trPr>
          <w:trHeight w:val="306"/>
        </w:trPr>
        <w:tc>
          <w:tcPr>
            <w:tcW w:w="3775" w:type="dxa"/>
            <w:tcBorders>
              <w:top w:val="single" w:sz="4" w:space="0" w:color="auto"/>
              <w:left w:val="nil"/>
              <w:bottom w:val="nil"/>
              <w:right w:val="nil"/>
            </w:tcBorders>
          </w:tcPr>
          <w:p w14:paraId="06A536F7" w14:textId="5193990E" w:rsidR="00701543" w:rsidRDefault="00806752">
            <w:r>
              <w:rPr>
                <w:i/>
              </w:rPr>
              <w:t>Symptom Counts-</w:t>
            </w:r>
            <w:r w:rsidR="00701543">
              <w:rPr>
                <w:i/>
              </w:rPr>
              <w:t>Youth Report</w:t>
            </w:r>
          </w:p>
        </w:tc>
        <w:tc>
          <w:tcPr>
            <w:tcW w:w="1985" w:type="dxa"/>
            <w:tcBorders>
              <w:top w:val="single" w:sz="4" w:space="0" w:color="auto"/>
              <w:left w:val="nil"/>
              <w:bottom w:val="nil"/>
              <w:right w:val="single" w:sz="4" w:space="0" w:color="auto"/>
            </w:tcBorders>
          </w:tcPr>
          <w:p w14:paraId="0B3A5C67" w14:textId="77777777" w:rsidR="00701543" w:rsidRPr="00E23243" w:rsidRDefault="00701543" w:rsidP="00701543">
            <w:pPr>
              <w:jc w:val="center"/>
            </w:pPr>
          </w:p>
        </w:tc>
        <w:tc>
          <w:tcPr>
            <w:tcW w:w="2520" w:type="dxa"/>
            <w:tcBorders>
              <w:top w:val="single" w:sz="4" w:space="0" w:color="auto"/>
              <w:left w:val="single" w:sz="4" w:space="0" w:color="auto"/>
              <w:bottom w:val="nil"/>
              <w:right w:val="nil"/>
            </w:tcBorders>
          </w:tcPr>
          <w:p w14:paraId="58F79782" w14:textId="77777777" w:rsidR="00701543" w:rsidRPr="00E23243" w:rsidRDefault="00701543" w:rsidP="00701543">
            <w:pPr>
              <w:jc w:val="center"/>
            </w:pPr>
          </w:p>
        </w:tc>
        <w:tc>
          <w:tcPr>
            <w:tcW w:w="1530" w:type="dxa"/>
            <w:tcBorders>
              <w:top w:val="single" w:sz="4" w:space="0" w:color="auto"/>
              <w:left w:val="nil"/>
              <w:bottom w:val="nil"/>
              <w:right w:val="nil"/>
            </w:tcBorders>
          </w:tcPr>
          <w:p w14:paraId="2D7C49FE" w14:textId="77777777" w:rsidR="00701543" w:rsidRPr="00E23243" w:rsidRDefault="00701543" w:rsidP="00701543">
            <w:pPr>
              <w:jc w:val="center"/>
            </w:pPr>
          </w:p>
        </w:tc>
        <w:tc>
          <w:tcPr>
            <w:tcW w:w="2700" w:type="dxa"/>
            <w:tcBorders>
              <w:top w:val="single" w:sz="4" w:space="0" w:color="auto"/>
              <w:left w:val="nil"/>
              <w:bottom w:val="nil"/>
              <w:right w:val="nil"/>
            </w:tcBorders>
          </w:tcPr>
          <w:p w14:paraId="142F611B" w14:textId="77777777" w:rsidR="00701543" w:rsidRPr="00E23243" w:rsidRDefault="00701543" w:rsidP="00701543">
            <w:pPr>
              <w:jc w:val="center"/>
            </w:pPr>
          </w:p>
        </w:tc>
      </w:tr>
      <w:tr w:rsidR="00701543" w14:paraId="116C9BE8" w14:textId="77777777" w:rsidTr="00FA4907">
        <w:tc>
          <w:tcPr>
            <w:tcW w:w="3775" w:type="dxa"/>
            <w:tcBorders>
              <w:top w:val="nil"/>
              <w:left w:val="nil"/>
              <w:bottom w:val="nil"/>
              <w:right w:val="nil"/>
            </w:tcBorders>
          </w:tcPr>
          <w:p w14:paraId="1E4EDA17" w14:textId="77777777" w:rsidR="00701543" w:rsidRDefault="00701543" w:rsidP="00B4753C">
            <w:pPr>
              <w:ind w:left="144"/>
            </w:pPr>
            <w:r>
              <w:t>Major Depressive Disorder</w:t>
            </w:r>
          </w:p>
        </w:tc>
        <w:tc>
          <w:tcPr>
            <w:tcW w:w="1985" w:type="dxa"/>
            <w:tcBorders>
              <w:top w:val="nil"/>
              <w:left w:val="nil"/>
              <w:bottom w:val="nil"/>
              <w:right w:val="single" w:sz="4" w:space="0" w:color="auto"/>
            </w:tcBorders>
          </w:tcPr>
          <w:p w14:paraId="52117966" w14:textId="77777777" w:rsidR="00701543" w:rsidRPr="00E23243" w:rsidRDefault="00E23243" w:rsidP="00701543">
            <w:pPr>
              <w:jc w:val="center"/>
            </w:pPr>
            <w:r w:rsidRPr="00E23243">
              <w:t>.13</w:t>
            </w:r>
          </w:p>
        </w:tc>
        <w:tc>
          <w:tcPr>
            <w:tcW w:w="2520" w:type="dxa"/>
            <w:tcBorders>
              <w:top w:val="nil"/>
              <w:left w:val="single" w:sz="4" w:space="0" w:color="auto"/>
              <w:bottom w:val="nil"/>
              <w:right w:val="nil"/>
            </w:tcBorders>
          </w:tcPr>
          <w:p w14:paraId="036B1E1E" w14:textId="77777777" w:rsidR="00701543" w:rsidRPr="00E23243" w:rsidRDefault="00E23243" w:rsidP="00701543">
            <w:pPr>
              <w:jc w:val="center"/>
            </w:pPr>
            <w:r>
              <w:t>.12</w:t>
            </w:r>
          </w:p>
        </w:tc>
        <w:tc>
          <w:tcPr>
            <w:tcW w:w="1530" w:type="dxa"/>
            <w:tcBorders>
              <w:top w:val="nil"/>
              <w:left w:val="nil"/>
              <w:bottom w:val="nil"/>
              <w:right w:val="nil"/>
            </w:tcBorders>
          </w:tcPr>
          <w:p w14:paraId="3F6F1321" w14:textId="77777777" w:rsidR="00701543" w:rsidRPr="00E23243" w:rsidRDefault="00E23243" w:rsidP="00701543">
            <w:pPr>
              <w:jc w:val="center"/>
            </w:pPr>
            <w:r>
              <w:t>.10</w:t>
            </w:r>
          </w:p>
        </w:tc>
        <w:tc>
          <w:tcPr>
            <w:tcW w:w="2700" w:type="dxa"/>
            <w:tcBorders>
              <w:top w:val="nil"/>
              <w:left w:val="nil"/>
              <w:bottom w:val="nil"/>
              <w:right w:val="nil"/>
            </w:tcBorders>
          </w:tcPr>
          <w:p w14:paraId="233DB59A" w14:textId="77777777" w:rsidR="00701543" w:rsidRPr="00E23243" w:rsidRDefault="00E23243" w:rsidP="00701543">
            <w:pPr>
              <w:jc w:val="center"/>
            </w:pPr>
            <w:r>
              <w:t>.12</w:t>
            </w:r>
          </w:p>
        </w:tc>
      </w:tr>
      <w:tr w:rsidR="00701543" w14:paraId="7F7342F3" w14:textId="77777777" w:rsidTr="00FA4907">
        <w:tc>
          <w:tcPr>
            <w:tcW w:w="3775" w:type="dxa"/>
            <w:tcBorders>
              <w:top w:val="nil"/>
              <w:left w:val="nil"/>
              <w:bottom w:val="nil"/>
              <w:right w:val="nil"/>
            </w:tcBorders>
          </w:tcPr>
          <w:p w14:paraId="0EA5C749" w14:textId="77777777" w:rsidR="00701543" w:rsidRDefault="00701543" w:rsidP="00B4753C">
            <w:pPr>
              <w:ind w:left="144"/>
            </w:pPr>
            <w:r>
              <w:t>Suicidality/Self-harm</w:t>
            </w:r>
          </w:p>
        </w:tc>
        <w:tc>
          <w:tcPr>
            <w:tcW w:w="1985" w:type="dxa"/>
            <w:tcBorders>
              <w:top w:val="nil"/>
              <w:left w:val="nil"/>
              <w:bottom w:val="nil"/>
              <w:right w:val="single" w:sz="4" w:space="0" w:color="auto"/>
            </w:tcBorders>
          </w:tcPr>
          <w:p w14:paraId="08DAF13F" w14:textId="77777777" w:rsidR="00701543" w:rsidRPr="00E23243" w:rsidRDefault="00E23243" w:rsidP="00701543">
            <w:pPr>
              <w:jc w:val="center"/>
            </w:pPr>
            <w:r w:rsidRPr="00E23243">
              <w:t>.16</w:t>
            </w:r>
          </w:p>
        </w:tc>
        <w:tc>
          <w:tcPr>
            <w:tcW w:w="2520" w:type="dxa"/>
            <w:tcBorders>
              <w:top w:val="nil"/>
              <w:left w:val="single" w:sz="4" w:space="0" w:color="auto"/>
              <w:bottom w:val="nil"/>
              <w:right w:val="nil"/>
            </w:tcBorders>
          </w:tcPr>
          <w:p w14:paraId="5265BA6E" w14:textId="77777777" w:rsidR="00701543" w:rsidRPr="00E23243" w:rsidRDefault="00875509" w:rsidP="00701543">
            <w:pPr>
              <w:jc w:val="center"/>
            </w:pPr>
            <w:r>
              <w:t>.14</w:t>
            </w:r>
          </w:p>
        </w:tc>
        <w:tc>
          <w:tcPr>
            <w:tcW w:w="1530" w:type="dxa"/>
            <w:tcBorders>
              <w:top w:val="nil"/>
              <w:left w:val="nil"/>
              <w:bottom w:val="nil"/>
              <w:right w:val="nil"/>
            </w:tcBorders>
          </w:tcPr>
          <w:p w14:paraId="23ADDED0" w14:textId="77777777" w:rsidR="00701543" w:rsidRPr="00E23243" w:rsidRDefault="00875509" w:rsidP="00701543">
            <w:pPr>
              <w:jc w:val="center"/>
            </w:pPr>
            <w:r>
              <w:t>.13</w:t>
            </w:r>
          </w:p>
        </w:tc>
        <w:tc>
          <w:tcPr>
            <w:tcW w:w="2700" w:type="dxa"/>
            <w:tcBorders>
              <w:top w:val="nil"/>
              <w:left w:val="nil"/>
              <w:bottom w:val="nil"/>
              <w:right w:val="nil"/>
            </w:tcBorders>
          </w:tcPr>
          <w:p w14:paraId="604984A9" w14:textId="77777777" w:rsidR="00701543" w:rsidRPr="00E23243" w:rsidRDefault="00875509" w:rsidP="00701543">
            <w:pPr>
              <w:jc w:val="center"/>
            </w:pPr>
            <w:r>
              <w:t>.14</w:t>
            </w:r>
          </w:p>
        </w:tc>
      </w:tr>
      <w:tr w:rsidR="00701543" w14:paraId="17B7CC9D" w14:textId="77777777" w:rsidTr="00FA4907">
        <w:tc>
          <w:tcPr>
            <w:tcW w:w="3775" w:type="dxa"/>
            <w:tcBorders>
              <w:top w:val="nil"/>
              <w:left w:val="nil"/>
              <w:bottom w:val="nil"/>
              <w:right w:val="nil"/>
            </w:tcBorders>
          </w:tcPr>
          <w:p w14:paraId="03DC5247" w14:textId="77777777" w:rsidR="00701543" w:rsidRDefault="00701543" w:rsidP="00B4753C">
            <w:pPr>
              <w:ind w:left="144"/>
            </w:pPr>
            <w:r>
              <w:t>Generalized Anxiety Disorder</w:t>
            </w:r>
          </w:p>
        </w:tc>
        <w:tc>
          <w:tcPr>
            <w:tcW w:w="1985" w:type="dxa"/>
            <w:tcBorders>
              <w:top w:val="nil"/>
              <w:left w:val="nil"/>
              <w:bottom w:val="nil"/>
              <w:right w:val="single" w:sz="4" w:space="0" w:color="auto"/>
            </w:tcBorders>
          </w:tcPr>
          <w:p w14:paraId="364D13C8" w14:textId="77777777" w:rsidR="00701543" w:rsidRPr="00E23243" w:rsidRDefault="00E23243" w:rsidP="00701543">
            <w:pPr>
              <w:jc w:val="center"/>
            </w:pPr>
            <w:r w:rsidRPr="00E23243">
              <w:t>.06</w:t>
            </w:r>
          </w:p>
        </w:tc>
        <w:tc>
          <w:tcPr>
            <w:tcW w:w="2520" w:type="dxa"/>
            <w:tcBorders>
              <w:top w:val="nil"/>
              <w:left w:val="single" w:sz="4" w:space="0" w:color="auto"/>
              <w:bottom w:val="nil"/>
              <w:right w:val="nil"/>
            </w:tcBorders>
          </w:tcPr>
          <w:p w14:paraId="45FCBD04" w14:textId="77777777" w:rsidR="00701543" w:rsidRPr="00E23243" w:rsidRDefault="00875509" w:rsidP="00701543">
            <w:pPr>
              <w:jc w:val="center"/>
            </w:pPr>
            <w:r>
              <w:t>.04</w:t>
            </w:r>
          </w:p>
        </w:tc>
        <w:tc>
          <w:tcPr>
            <w:tcW w:w="1530" w:type="dxa"/>
            <w:tcBorders>
              <w:top w:val="nil"/>
              <w:left w:val="nil"/>
              <w:bottom w:val="nil"/>
              <w:right w:val="nil"/>
            </w:tcBorders>
          </w:tcPr>
          <w:p w14:paraId="0BEC28BC" w14:textId="77777777" w:rsidR="00701543" w:rsidRPr="00E23243" w:rsidRDefault="00875509" w:rsidP="00701543">
            <w:pPr>
              <w:jc w:val="center"/>
            </w:pPr>
            <w:r>
              <w:t>.06</w:t>
            </w:r>
          </w:p>
        </w:tc>
        <w:tc>
          <w:tcPr>
            <w:tcW w:w="2700" w:type="dxa"/>
            <w:tcBorders>
              <w:top w:val="nil"/>
              <w:left w:val="nil"/>
              <w:bottom w:val="nil"/>
              <w:right w:val="nil"/>
            </w:tcBorders>
          </w:tcPr>
          <w:p w14:paraId="7DE36572" w14:textId="77777777" w:rsidR="00701543" w:rsidRPr="00E23243" w:rsidRDefault="00875509" w:rsidP="00701543">
            <w:pPr>
              <w:jc w:val="center"/>
            </w:pPr>
            <w:r>
              <w:t>.07</w:t>
            </w:r>
          </w:p>
        </w:tc>
      </w:tr>
      <w:tr w:rsidR="00701543" w14:paraId="0D364629" w14:textId="77777777" w:rsidTr="00FA4907">
        <w:tc>
          <w:tcPr>
            <w:tcW w:w="3775" w:type="dxa"/>
            <w:tcBorders>
              <w:top w:val="nil"/>
              <w:left w:val="nil"/>
              <w:bottom w:val="single" w:sz="4" w:space="0" w:color="auto"/>
              <w:right w:val="nil"/>
            </w:tcBorders>
          </w:tcPr>
          <w:p w14:paraId="013162CE" w14:textId="77777777" w:rsidR="00701543" w:rsidRDefault="00701543" w:rsidP="00B4753C">
            <w:pPr>
              <w:ind w:left="144"/>
            </w:pPr>
            <w:r>
              <w:t xml:space="preserve">Social Anxiety Disorder </w:t>
            </w:r>
          </w:p>
        </w:tc>
        <w:tc>
          <w:tcPr>
            <w:tcW w:w="1985" w:type="dxa"/>
            <w:tcBorders>
              <w:top w:val="nil"/>
              <w:left w:val="nil"/>
              <w:bottom w:val="single" w:sz="4" w:space="0" w:color="auto"/>
              <w:right w:val="single" w:sz="4" w:space="0" w:color="auto"/>
            </w:tcBorders>
          </w:tcPr>
          <w:p w14:paraId="5EA81C0D" w14:textId="77777777" w:rsidR="00701543" w:rsidRPr="00E23243" w:rsidRDefault="00E23243" w:rsidP="00701543">
            <w:pPr>
              <w:jc w:val="center"/>
            </w:pPr>
            <w:r w:rsidRPr="00E23243">
              <w:t>.06</w:t>
            </w:r>
          </w:p>
        </w:tc>
        <w:tc>
          <w:tcPr>
            <w:tcW w:w="2520" w:type="dxa"/>
            <w:tcBorders>
              <w:top w:val="nil"/>
              <w:left w:val="single" w:sz="4" w:space="0" w:color="auto"/>
              <w:bottom w:val="single" w:sz="4" w:space="0" w:color="auto"/>
              <w:right w:val="nil"/>
            </w:tcBorders>
          </w:tcPr>
          <w:p w14:paraId="724906CC" w14:textId="77777777" w:rsidR="00701543" w:rsidRPr="00E23243" w:rsidRDefault="00875509" w:rsidP="00701543">
            <w:pPr>
              <w:jc w:val="center"/>
            </w:pPr>
            <w:r>
              <w:t>.04</w:t>
            </w:r>
          </w:p>
        </w:tc>
        <w:tc>
          <w:tcPr>
            <w:tcW w:w="1530" w:type="dxa"/>
            <w:tcBorders>
              <w:top w:val="nil"/>
              <w:left w:val="nil"/>
              <w:bottom w:val="single" w:sz="4" w:space="0" w:color="auto"/>
              <w:right w:val="nil"/>
            </w:tcBorders>
          </w:tcPr>
          <w:p w14:paraId="7696B0E0" w14:textId="77777777" w:rsidR="00701543" w:rsidRPr="00E23243" w:rsidRDefault="00875509" w:rsidP="00701543">
            <w:pPr>
              <w:jc w:val="center"/>
            </w:pPr>
            <w:r>
              <w:t>.05</w:t>
            </w:r>
          </w:p>
        </w:tc>
        <w:tc>
          <w:tcPr>
            <w:tcW w:w="2700" w:type="dxa"/>
            <w:tcBorders>
              <w:top w:val="nil"/>
              <w:left w:val="nil"/>
              <w:bottom w:val="single" w:sz="4" w:space="0" w:color="auto"/>
              <w:right w:val="nil"/>
            </w:tcBorders>
          </w:tcPr>
          <w:p w14:paraId="0E0C6974" w14:textId="77777777" w:rsidR="00701543" w:rsidRPr="00E23243" w:rsidRDefault="00875509" w:rsidP="00701543">
            <w:pPr>
              <w:jc w:val="center"/>
            </w:pPr>
            <w:r>
              <w:t>.06</w:t>
            </w:r>
          </w:p>
        </w:tc>
      </w:tr>
      <w:tr w:rsidR="00701543" w14:paraId="6F9D09A9" w14:textId="77777777" w:rsidTr="00FA4907">
        <w:trPr>
          <w:trHeight w:val="297"/>
        </w:trPr>
        <w:tc>
          <w:tcPr>
            <w:tcW w:w="3775" w:type="dxa"/>
            <w:tcBorders>
              <w:top w:val="single" w:sz="4" w:space="0" w:color="auto"/>
              <w:left w:val="nil"/>
              <w:bottom w:val="nil"/>
              <w:right w:val="nil"/>
            </w:tcBorders>
          </w:tcPr>
          <w:p w14:paraId="762E3D27" w14:textId="4499F7D0" w:rsidR="00701543" w:rsidRPr="00B4753C" w:rsidRDefault="00701543">
            <w:pPr>
              <w:rPr>
                <w:i/>
              </w:rPr>
            </w:pPr>
            <w:r w:rsidRPr="00B4753C">
              <w:rPr>
                <w:i/>
              </w:rPr>
              <w:t>Impulsivity</w:t>
            </w:r>
            <w:del w:id="175" w:author="Emily Perkins" w:date="2023-10-23T19:31:00Z">
              <w:r w:rsidR="006F003E" w:rsidDel="00BE56A8">
                <w:rPr>
                  <w:i/>
                </w:rPr>
                <w:delText xml:space="preserve"> (UPPS-P)</w:delText>
              </w:r>
            </w:del>
            <w:r w:rsidR="00E44939">
              <w:rPr>
                <w:i/>
              </w:rPr>
              <w:t>-Youth</w:t>
            </w:r>
            <w:ins w:id="176" w:author="Emily Perkins" w:date="2023-10-23T19:15:00Z">
              <w:r w:rsidR="00914505">
                <w:rPr>
                  <w:i/>
                </w:rPr>
                <w:t xml:space="preserve"> R</w:t>
              </w:r>
            </w:ins>
            <w:del w:id="177" w:author="Emily Perkins" w:date="2023-10-23T19:15:00Z">
              <w:r w:rsidR="00E44939" w:rsidDel="00914505">
                <w:rPr>
                  <w:i/>
                </w:rPr>
                <w:delText>-r</w:delText>
              </w:r>
            </w:del>
            <w:r w:rsidR="00E44939">
              <w:rPr>
                <w:i/>
              </w:rPr>
              <w:t>eport</w:t>
            </w:r>
          </w:p>
        </w:tc>
        <w:tc>
          <w:tcPr>
            <w:tcW w:w="1985" w:type="dxa"/>
            <w:tcBorders>
              <w:top w:val="single" w:sz="4" w:space="0" w:color="auto"/>
              <w:left w:val="nil"/>
              <w:bottom w:val="nil"/>
              <w:right w:val="single" w:sz="4" w:space="0" w:color="auto"/>
            </w:tcBorders>
          </w:tcPr>
          <w:p w14:paraId="66ECEC17" w14:textId="77777777" w:rsidR="00701543" w:rsidRPr="00E23243" w:rsidRDefault="00701543" w:rsidP="00701543">
            <w:pPr>
              <w:jc w:val="center"/>
            </w:pPr>
          </w:p>
        </w:tc>
        <w:tc>
          <w:tcPr>
            <w:tcW w:w="2520" w:type="dxa"/>
            <w:tcBorders>
              <w:top w:val="single" w:sz="4" w:space="0" w:color="auto"/>
              <w:left w:val="single" w:sz="4" w:space="0" w:color="auto"/>
              <w:bottom w:val="nil"/>
              <w:right w:val="nil"/>
            </w:tcBorders>
          </w:tcPr>
          <w:p w14:paraId="2A2A0FFD" w14:textId="77777777" w:rsidR="00701543" w:rsidRPr="00E23243" w:rsidRDefault="00701543" w:rsidP="00701543">
            <w:pPr>
              <w:jc w:val="center"/>
            </w:pPr>
          </w:p>
        </w:tc>
        <w:tc>
          <w:tcPr>
            <w:tcW w:w="1530" w:type="dxa"/>
            <w:tcBorders>
              <w:top w:val="single" w:sz="4" w:space="0" w:color="auto"/>
              <w:left w:val="nil"/>
              <w:bottom w:val="nil"/>
              <w:right w:val="nil"/>
            </w:tcBorders>
          </w:tcPr>
          <w:p w14:paraId="2AB42A63" w14:textId="77777777" w:rsidR="00701543" w:rsidRPr="00E23243" w:rsidRDefault="00701543" w:rsidP="00701543">
            <w:pPr>
              <w:jc w:val="center"/>
            </w:pPr>
          </w:p>
        </w:tc>
        <w:tc>
          <w:tcPr>
            <w:tcW w:w="2700" w:type="dxa"/>
            <w:tcBorders>
              <w:top w:val="single" w:sz="4" w:space="0" w:color="auto"/>
              <w:left w:val="nil"/>
              <w:bottom w:val="nil"/>
              <w:right w:val="nil"/>
            </w:tcBorders>
          </w:tcPr>
          <w:p w14:paraId="5CCAEAC2" w14:textId="77777777" w:rsidR="00701543" w:rsidRPr="00E23243" w:rsidRDefault="00701543" w:rsidP="00701543">
            <w:pPr>
              <w:jc w:val="center"/>
            </w:pPr>
          </w:p>
        </w:tc>
      </w:tr>
      <w:tr w:rsidR="00701543" w14:paraId="64A6A7FE" w14:textId="77777777" w:rsidTr="00FA4907">
        <w:tc>
          <w:tcPr>
            <w:tcW w:w="3775" w:type="dxa"/>
            <w:tcBorders>
              <w:top w:val="nil"/>
              <w:left w:val="nil"/>
              <w:bottom w:val="nil"/>
              <w:right w:val="nil"/>
            </w:tcBorders>
          </w:tcPr>
          <w:p w14:paraId="76889BE4" w14:textId="77777777" w:rsidR="00701543" w:rsidRDefault="00701543" w:rsidP="00B4753C">
            <w:pPr>
              <w:ind w:left="144"/>
            </w:pPr>
            <w:r>
              <w:t>Negative Urgency</w:t>
            </w:r>
          </w:p>
        </w:tc>
        <w:tc>
          <w:tcPr>
            <w:tcW w:w="1985" w:type="dxa"/>
            <w:tcBorders>
              <w:top w:val="nil"/>
              <w:left w:val="nil"/>
              <w:bottom w:val="nil"/>
              <w:right w:val="single" w:sz="4" w:space="0" w:color="auto"/>
            </w:tcBorders>
          </w:tcPr>
          <w:p w14:paraId="71D171A3" w14:textId="77777777" w:rsidR="00701543" w:rsidRPr="00E23243" w:rsidRDefault="00E23243" w:rsidP="00701543">
            <w:pPr>
              <w:jc w:val="center"/>
            </w:pPr>
            <w:r w:rsidRPr="00E23243">
              <w:t>.17</w:t>
            </w:r>
          </w:p>
        </w:tc>
        <w:tc>
          <w:tcPr>
            <w:tcW w:w="2520" w:type="dxa"/>
            <w:tcBorders>
              <w:top w:val="nil"/>
              <w:left w:val="single" w:sz="4" w:space="0" w:color="auto"/>
              <w:bottom w:val="nil"/>
              <w:right w:val="nil"/>
            </w:tcBorders>
          </w:tcPr>
          <w:p w14:paraId="0B016524" w14:textId="77777777" w:rsidR="00701543" w:rsidRPr="00E23243" w:rsidRDefault="00E23243" w:rsidP="00701543">
            <w:pPr>
              <w:jc w:val="center"/>
            </w:pPr>
            <w:r w:rsidRPr="00E23243">
              <w:t>.16</w:t>
            </w:r>
          </w:p>
        </w:tc>
        <w:tc>
          <w:tcPr>
            <w:tcW w:w="1530" w:type="dxa"/>
            <w:tcBorders>
              <w:top w:val="nil"/>
              <w:left w:val="nil"/>
              <w:bottom w:val="nil"/>
              <w:right w:val="nil"/>
            </w:tcBorders>
          </w:tcPr>
          <w:p w14:paraId="4F91D159" w14:textId="77777777" w:rsidR="00701543" w:rsidRPr="00E23243" w:rsidRDefault="00E23243" w:rsidP="00701543">
            <w:pPr>
              <w:jc w:val="center"/>
            </w:pPr>
            <w:r w:rsidRPr="00E23243">
              <w:t>.15</w:t>
            </w:r>
          </w:p>
        </w:tc>
        <w:tc>
          <w:tcPr>
            <w:tcW w:w="2700" w:type="dxa"/>
            <w:tcBorders>
              <w:top w:val="nil"/>
              <w:left w:val="nil"/>
              <w:bottom w:val="nil"/>
              <w:right w:val="nil"/>
            </w:tcBorders>
          </w:tcPr>
          <w:p w14:paraId="281910CF" w14:textId="77777777" w:rsidR="00701543" w:rsidRPr="00E23243" w:rsidRDefault="00E23243" w:rsidP="00701543">
            <w:pPr>
              <w:jc w:val="center"/>
            </w:pPr>
            <w:r w:rsidRPr="00E23243">
              <w:t>.11</w:t>
            </w:r>
          </w:p>
        </w:tc>
      </w:tr>
      <w:tr w:rsidR="00E23243" w14:paraId="24E5B1B5" w14:textId="77777777" w:rsidTr="00FA4907">
        <w:tc>
          <w:tcPr>
            <w:tcW w:w="3775" w:type="dxa"/>
            <w:tcBorders>
              <w:top w:val="nil"/>
              <w:left w:val="nil"/>
              <w:bottom w:val="nil"/>
              <w:right w:val="nil"/>
            </w:tcBorders>
          </w:tcPr>
          <w:p w14:paraId="6887B076" w14:textId="77777777" w:rsidR="00E23243" w:rsidRDefault="00E23243" w:rsidP="00B4753C">
            <w:pPr>
              <w:ind w:left="144"/>
            </w:pPr>
            <w:r>
              <w:t>Positive Urgency</w:t>
            </w:r>
          </w:p>
        </w:tc>
        <w:tc>
          <w:tcPr>
            <w:tcW w:w="1985" w:type="dxa"/>
            <w:tcBorders>
              <w:top w:val="nil"/>
              <w:left w:val="nil"/>
              <w:bottom w:val="nil"/>
              <w:right w:val="single" w:sz="4" w:space="0" w:color="auto"/>
            </w:tcBorders>
          </w:tcPr>
          <w:p w14:paraId="38897C01" w14:textId="77777777" w:rsidR="00E23243" w:rsidRPr="00E23243" w:rsidRDefault="00E23243" w:rsidP="00701543">
            <w:pPr>
              <w:jc w:val="center"/>
            </w:pPr>
            <w:r w:rsidRPr="00E23243">
              <w:t>.15</w:t>
            </w:r>
          </w:p>
        </w:tc>
        <w:tc>
          <w:tcPr>
            <w:tcW w:w="2520" w:type="dxa"/>
            <w:tcBorders>
              <w:top w:val="nil"/>
              <w:left w:val="single" w:sz="4" w:space="0" w:color="auto"/>
              <w:bottom w:val="nil"/>
              <w:right w:val="nil"/>
            </w:tcBorders>
          </w:tcPr>
          <w:p w14:paraId="0D6703BD" w14:textId="77777777" w:rsidR="00E23243" w:rsidRPr="00E23243" w:rsidRDefault="00E23243" w:rsidP="00701543">
            <w:pPr>
              <w:jc w:val="center"/>
            </w:pPr>
            <w:r w:rsidRPr="00E23243">
              <w:t>.15</w:t>
            </w:r>
          </w:p>
        </w:tc>
        <w:tc>
          <w:tcPr>
            <w:tcW w:w="1530" w:type="dxa"/>
            <w:tcBorders>
              <w:top w:val="nil"/>
              <w:left w:val="nil"/>
              <w:bottom w:val="nil"/>
              <w:right w:val="nil"/>
            </w:tcBorders>
          </w:tcPr>
          <w:p w14:paraId="4407272D" w14:textId="77777777" w:rsidR="00E23243" w:rsidRPr="00E23243" w:rsidRDefault="00E23243" w:rsidP="00701543">
            <w:pPr>
              <w:jc w:val="center"/>
            </w:pPr>
            <w:r w:rsidRPr="00E23243">
              <w:t>.10</w:t>
            </w:r>
          </w:p>
        </w:tc>
        <w:tc>
          <w:tcPr>
            <w:tcW w:w="2700" w:type="dxa"/>
            <w:tcBorders>
              <w:top w:val="nil"/>
              <w:left w:val="nil"/>
              <w:bottom w:val="nil"/>
              <w:right w:val="nil"/>
            </w:tcBorders>
          </w:tcPr>
          <w:p w14:paraId="6176C80E" w14:textId="77777777" w:rsidR="00E23243" w:rsidRPr="00E23243" w:rsidRDefault="00E23243" w:rsidP="00701543">
            <w:pPr>
              <w:jc w:val="center"/>
            </w:pPr>
            <w:r w:rsidRPr="00E23243">
              <w:t>.12</w:t>
            </w:r>
          </w:p>
        </w:tc>
      </w:tr>
      <w:tr w:rsidR="00701543" w14:paraId="55E4E858" w14:textId="77777777" w:rsidTr="00FA4907">
        <w:tc>
          <w:tcPr>
            <w:tcW w:w="3775" w:type="dxa"/>
            <w:tcBorders>
              <w:top w:val="nil"/>
              <w:left w:val="nil"/>
              <w:bottom w:val="nil"/>
              <w:right w:val="nil"/>
            </w:tcBorders>
          </w:tcPr>
          <w:p w14:paraId="1ADF2075" w14:textId="77777777" w:rsidR="00701543" w:rsidRDefault="00701543" w:rsidP="00B4753C">
            <w:pPr>
              <w:ind w:left="144"/>
            </w:pPr>
            <w:r>
              <w:t xml:space="preserve">Lack of Premeditation </w:t>
            </w:r>
          </w:p>
        </w:tc>
        <w:tc>
          <w:tcPr>
            <w:tcW w:w="1985" w:type="dxa"/>
            <w:tcBorders>
              <w:top w:val="nil"/>
              <w:left w:val="nil"/>
              <w:bottom w:val="nil"/>
              <w:right w:val="single" w:sz="4" w:space="0" w:color="auto"/>
            </w:tcBorders>
          </w:tcPr>
          <w:p w14:paraId="7CECE8B7" w14:textId="77777777" w:rsidR="00701543" w:rsidRPr="00E23243" w:rsidRDefault="00E23243" w:rsidP="00701543">
            <w:pPr>
              <w:jc w:val="center"/>
            </w:pPr>
            <w:r w:rsidRPr="00E23243">
              <w:t>.16</w:t>
            </w:r>
          </w:p>
        </w:tc>
        <w:tc>
          <w:tcPr>
            <w:tcW w:w="2520" w:type="dxa"/>
            <w:tcBorders>
              <w:top w:val="nil"/>
              <w:left w:val="single" w:sz="4" w:space="0" w:color="auto"/>
              <w:bottom w:val="nil"/>
              <w:right w:val="nil"/>
            </w:tcBorders>
          </w:tcPr>
          <w:p w14:paraId="27A8A7DF" w14:textId="77777777" w:rsidR="00701543" w:rsidRPr="00E23243" w:rsidRDefault="00E23243" w:rsidP="00701543">
            <w:pPr>
              <w:jc w:val="center"/>
            </w:pPr>
            <w:r w:rsidRPr="00E23243">
              <w:t>.15</w:t>
            </w:r>
          </w:p>
        </w:tc>
        <w:tc>
          <w:tcPr>
            <w:tcW w:w="1530" w:type="dxa"/>
            <w:tcBorders>
              <w:top w:val="nil"/>
              <w:left w:val="nil"/>
              <w:bottom w:val="nil"/>
              <w:right w:val="nil"/>
            </w:tcBorders>
          </w:tcPr>
          <w:p w14:paraId="0C3CE55D" w14:textId="77777777" w:rsidR="00701543" w:rsidRPr="00E23243" w:rsidRDefault="00E23243" w:rsidP="00701543">
            <w:pPr>
              <w:jc w:val="center"/>
            </w:pPr>
            <w:r w:rsidRPr="00E23243">
              <w:t>.12</w:t>
            </w:r>
          </w:p>
        </w:tc>
        <w:tc>
          <w:tcPr>
            <w:tcW w:w="2700" w:type="dxa"/>
            <w:tcBorders>
              <w:top w:val="nil"/>
              <w:left w:val="nil"/>
              <w:bottom w:val="nil"/>
              <w:right w:val="nil"/>
            </w:tcBorders>
          </w:tcPr>
          <w:p w14:paraId="1737E1FA" w14:textId="77777777" w:rsidR="00701543" w:rsidRPr="00E23243" w:rsidRDefault="00E23243" w:rsidP="00701543">
            <w:pPr>
              <w:jc w:val="center"/>
            </w:pPr>
            <w:r w:rsidRPr="00E23243">
              <w:t>.14</w:t>
            </w:r>
          </w:p>
        </w:tc>
      </w:tr>
      <w:tr w:rsidR="00701543" w14:paraId="00B9E0D6" w14:textId="77777777" w:rsidTr="00FA4907">
        <w:tc>
          <w:tcPr>
            <w:tcW w:w="3775" w:type="dxa"/>
            <w:tcBorders>
              <w:top w:val="nil"/>
              <w:left w:val="nil"/>
              <w:bottom w:val="nil"/>
              <w:right w:val="nil"/>
            </w:tcBorders>
          </w:tcPr>
          <w:p w14:paraId="49B25E78" w14:textId="77777777" w:rsidR="00701543" w:rsidRDefault="00701543" w:rsidP="00B4753C">
            <w:pPr>
              <w:ind w:left="144"/>
            </w:pPr>
            <w:r>
              <w:t xml:space="preserve">Lack of Perseverance </w:t>
            </w:r>
          </w:p>
        </w:tc>
        <w:tc>
          <w:tcPr>
            <w:tcW w:w="1985" w:type="dxa"/>
            <w:tcBorders>
              <w:top w:val="nil"/>
              <w:left w:val="nil"/>
              <w:bottom w:val="nil"/>
              <w:right w:val="single" w:sz="4" w:space="0" w:color="auto"/>
            </w:tcBorders>
          </w:tcPr>
          <w:p w14:paraId="5ADF0E04" w14:textId="77777777" w:rsidR="00701543" w:rsidRPr="00E23243" w:rsidRDefault="00E23243" w:rsidP="00701543">
            <w:pPr>
              <w:jc w:val="center"/>
            </w:pPr>
            <w:r w:rsidRPr="00E23243">
              <w:t>.15</w:t>
            </w:r>
          </w:p>
        </w:tc>
        <w:tc>
          <w:tcPr>
            <w:tcW w:w="2520" w:type="dxa"/>
            <w:tcBorders>
              <w:top w:val="nil"/>
              <w:left w:val="single" w:sz="4" w:space="0" w:color="auto"/>
              <w:bottom w:val="nil"/>
              <w:right w:val="nil"/>
            </w:tcBorders>
          </w:tcPr>
          <w:p w14:paraId="3A2982ED" w14:textId="77777777" w:rsidR="00701543" w:rsidRPr="00E23243" w:rsidRDefault="00E23243" w:rsidP="00701543">
            <w:pPr>
              <w:jc w:val="center"/>
            </w:pPr>
            <w:r w:rsidRPr="00E23243">
              <w:t>.12</w:t>
            </w:r>
          </w:p>
        </w:tc>
        <w:tc>
          <w:tcPr>
            <w:tcW w:w="1530" w:type="dxa"/>
            <w:tcBorders>
              <w:top w:val="nil"/>
              <w:left w:val="nil"/>
              <w:bottom w:val="nil"/>
              <w:right w:val="nil"/>
            </w:tcBorders>
          </w:tcPr>
          <w:p w14:paraId="65907EE9" w14:textId="77777777" w:rsidR="00701543" w:rsidRPr="00E23243" w:rsidRDefault="00E23243" w:rsidP="00701543">
            <w:pPr>
              <w:jc w:val="center"/>
            </w:pPr>
            <w:r w:rsidRPr="00E23243">
              <w:t>.10</w:t>
            </w:r>
          </w:p>
        </w:tc>
        <w:tc>
          <w:tcPr>
            <w:tcW w:w="2700" w:type="dxa"/>
            <w:tcBorders>
              <w:top w:val="nil"/>
              <w:left w:val="nil"/>
              <w:bottom w:val="nil"/>
              <w:right w:val="nil"/>
            </w:tcBorders>
          </w:tcPr>
          <w:p w14:paraId="73618F0D" w14:textId="77777777" w:rsidR="00701543" w:rsidRPr="00E23243" w:rsidRDefault="00E23243" w:rsidP="00701543">
            <w:pPr>
              <w:jc w:val="center"/>
            </w:pPr>
            <w:r w:rsidRPr="00E23243">
              <w:t>.18</w:t>
            </w:r>
          </w:p>
        </w:tc>
      </w:tr>
      <w:tr w:rsidR="00701543" w14:paraId="2BB78405" w14:textId="77777777" w:rsidTr="00FA4907">
        <w:tc>
          <w:tcPr>
            <w:tcW w:w="3775" w:type="dxa"/>
            <w:tcBorders>
              <w:top w:val="nil"/>
              <w:left w:val="nil"/>
              <w:bottom w:val="single" w:sz="4" w:space="0" w:color="auto"/>
              <w:right w:val="nil"/>
            </w:tcBorders>
          </w:tcPr>
          <w:p w14:paraId="75F30FA3" w14:textId="77777777" w:rsidR="00701543" w:rsidRDefault="00701543" w:rsidP="00B4753C">
            <w:pPr>
              <w:ind w:left="144"/>
            </w:pPr>
            <w:r>
              <w:t>Sensation Seeking</w:t>
            </w:r>
          </w:p>
        </w:tc>
        <w:tc>
          <w:tcPr>
            <w:tcW w:w="1985" w:type="dxa"/>
            <w:tcBorders>
              <w:top w:val="nil"/>
              <w:left w:val="nil"/>
              <w:bottom w:val="single" w:sz="4" w:space="0" w:color="auto"/>
              <w:right w:val="single" w:sz="4" w:space="0" w:color="auto"/>
            </w:tcBorders>
          </w:tcPr>
          <w:p w14:paraId="08ABCC44" w14:textId="77777777" w:rsidR="00701543" w:rsidRPr="00E23243" w:rsidRDefault="00E23243" w:rsidP="00701543">
            <w:pPr>
              <w:jc w:val="center"/>
            </w:pPr>
            <w:r w:rsidRPr="00E23243">
              <w:t>.04</w:t>
            </w:r>
          </w:p>
        </w:tc>
        <w:tc>
          <w:tcPr>
            <w:tcW w:w="2520" w:type="dxa"/>
            <w:tcBorders>
              <w:top w:val="nil"/>
              <w:left w:val="single" w:sz="4" w:space="0" w:color="auto"/>
              <w:bottom w:val="single" w:sz="4" w:space="0" w:color="auto"/>
              <w:right w:val="nil"/>
            </w:tcBorders>
          </w:tcPr>
          <w:p w14:paraId="41C808DF" w14:textId="77777777" w:rsidR="00701543" w:rsidRPr="00E23243" w:rsidRDefault="00E23243" w:rsidP="00701543">
            <w:pPr>
              <w:jc w:val="center"/>
            </w:pPr>
            <w:r w:rsidRPr="00E23243">
              <w:t>.06</w:t>
            </w:r>
          </w:p>
        </w:tc>
        <w:tc>
          <w:tcPr>
            <w:tcW w:w="1530" w:type="dxa"/>
            <w:tcBorders>
              <w:top w:val="nil"/>
              <w:left w:val="nil"/>
              <w:bottom w:val="single" w:sz="4" w:space="0" w:color="auto"/>
              <w:right w:val="nil"/>
            </w:tcBorders>
          </w:tcPr>
          <w:p w14:paraId="32092762" w14:textId="77777777" w:rsidR="00701543" w:rsidRPr="00E23243" w:rsidRDefault="00E23243" w:rsidP="00701543">
            <w:pPr>
              <w:jc w:val="center"/>
            </w:pPr>
            <w:r w:rsidRPr="00E23243">
              <w:t>.02</w:t>
            </w:r>
          </w:p>
        </w:tc>
        <w:tc>
          <w:tcPr>
            <w:tcW w:w="2700" w:type="dxa"/>
            <w:tcBorders>
              <w:top w:val="nil"/>
              <w:left w:val="nil"/>
              <w:bottom w:val="single" w:sz="4" w:space="0" w:color="auto"/>
              <w:right w:val="nil"/>
            </w:tcBorders>
          </w:tcPr>
          <w:p w14:paraId="2438A24F" w14:textId="77777777" w:rsidR="00701543" w:rsidRPr="00E23243" w:rsidRDefault="00E23243" w:rsidP="00701543">
            <w:pPr>
              <w:jc w:val="center"/>
            </w:pPr>
            <w:r w:rsidRPr="00E23243">
              <w:t>.02</w:t>
            </w:r>
          </w:p>
        </w:tc>
      </w:tr>
      <w:tr w:rsidR="00701543" w14:paraId="2EF4625C" w14:textId="77777777" w:rsidTr="00FA4907">
        <w:tc>
          <w:tcPr>
            <w:tcW w:w="3775" w:type="dxa"/>
            <w:tcBorders>
              <w:top w:val="single" w:sz="4" w:space="0" w:color="auto"/>
              <w:left w:val="nil"/>
              <w:bottom w:val="nil"/>
              <w:right w:val="nil"/>
            </w:tcBorders>
          </w:tcPr>
          <w:p w14:paraId="3A508D0F" w14:textId="10361D11" w:rsidR="00701543" w:rsidRDefault="00701543" w:rsidP="00B4753C">
            <w:r w:rsidRPr="00B1712A">
              <w:t>Prosocial Behavior</w:t>
            </w:r>
            <w:r w:rsidR="00E23243">
              <w:t>-Parent</w:t>
            </w:r>
            <w:ins w:id="178" w:author="Emily Perkins" w:date="2023-10-23T19:16:00Z">
              <w:r w:rsidR="00914505">
                <w:t xml:space="preserve"> R</w:t>
              </w:r>
            </w:ins>
            <w:del w:id="179" w:author="Emily Perkins" w:date="2023-10-23T19:16:00Z">
              <w:r w:rsidR="00E44939" w:rsidDel="00914505">
                <w:delText>-r</w:delText>
              </w:r>
            </w:del>
            <w:r w:rsidR="00E23243">
              <w:t>eport</w:t>
            </w:r>
            <w:r w:rsidRPr="00B1712A">
              <w:t xml:space="preserve"> </w:t>
            </w:r>
          </w:p>
        </w:tc>
        <w:tc>
          <w:tcPr>
            <w:tcW w:w="1985" w:type="dxa"/>
            <w:tcBorders>
              <w:top w:val="single" w:sz="4" w:space="0" w:color="auto"/>
              <w:left w:val="nil"/>
              <w:bottom w:val="nil"/>
              <w:right w:val="single" w:sz="4" w:space="0" w:color="auto"/>
            </w:tcBorders>
          </w:tcPr>
          <w:p w14:paraId="3F4038BD" w14:textId="77777777" w:rsidR="00701543" w:rsidRPr="00E23243" w:rsidRDefault="00E23243" w:rsidP="00701543">
            <w:pPr>
              <w:jc w:val="center"/>
            </w:pPr>
            <w:r w:rsidRPr="00E23243">
              <w:t>-.35</w:t>
            </w:r>
          </w:p>
        </w:tc>
        <w:tc>
          <w:tcPr>
            <w:tcW w:w="2520" w:type="dxa"/>
            <w:tcBorders>
              <w:top w:val="single" w:sz="4" w:space="0" w:color="auto"/>
              <w:left w:val="single" w:sz="4" w:space="0" w:color="auto"/>
              <w:bottom w:val="nil"/>
              <w:right w:val="nil"/>
            </w:tcBorders>
          </w:tcPr>
          <w:p w14:paraId="1DCD7EA8" w14:textId="77777777" w:rsidR="00701543" w:rsidRPr="00E23243" w:rsidRDefault="00E23243" w:rsidP="00701543">
            <w:pPr>
              <w:jc w:val="center"/>
            </w:pPr>
            <w:r w:rsidRPr="00E23243">
              <w:t>-.33</w:t>
            </w:r>
          </w:p>
        </w:tc>
        <w:tc>
          <w:tcPr>
            <w:tcW w:w="1530" w:type="dxa"/>
            <w:tcBorders>
              <w:top w:val="single" w:sz="4" w:space="0" w:color="auto"/>
              <w:left w:val="nil"/>
              <w:bottom w:val="nil"/>
              <w:right w:val="nil"/>
            </w:tcBorders>
          </w:tcPr>
          <w:p w14:paraId="6F80BE42" w14:textId="77777777" w:rsidR="00701543" w:rsidRPr="00E23243" w:rsidRDefault="00E23243" w:rsidP="00701543">
            <w:pPr>
              <w:jc w:val="center"/>
            </w:pPr>
            <w:r w:rsidRPr="00E23243">
              <w:t>-.32</w:t>
            </w:r>
          </w:p>
        </w:tc>
        <w:tc>
          <w:tcPr>
            <w:tcW w:w="2700" w:type="dxa"/>
            <w:tcBorders>
              <w:top w:val="single" w:sz="4" w:space="0" w:color="auto"/>
              <w:left w:val="nil"/>
              <w:bottom w:val="nil"/>
              <w:right w:val="nil"/>
            </w:tcBorders>
          </w:tcPr>
          <w:p w14:paraId="390FD1E7" w14:textId="77777777" w:rsidR="00701543" w:rsidRPr="00E23243" w:rsidRDefault="00E23243" w:rsidP="00701543">
            <w:pPr>
              <w:jc w:val="center"/>
            </w:pPr>
            <w:r w:rsidRPr="00E23243">
              <w:t>-.22</w:t>
            </w:r>
          </w:p>
        </w:tc>
      </w:tr>
      <w:tr w:rsidR="00E23243" w14:paraId="650CCA73" w14:textId="77777777" w:rsidTr="00FA4907">
        <w:tc>
          <w:tcPr>
            <w:tcW w:w="3775" w:type="dxa"/>
            <w:tcBorders>
              <w:top w:val="nil"/>
              <w:left w:val="nil"/>
              <w:bottom w:val="nil"/>
              <w:right w:val="nil"/>
            </w:tcBorders>
          </w:tcPr>
          <w:p w14:paraId="706E3C49" w14:textId="726551CE" w:rsidR="00E23243" w:rsidRDefault="00E23243" w:rsidP="00E23243">
            <w:r w:rsidRPr="00B1712A">
              <w:t>Prosocial Behavior</w:t>
            </w:r>
            <w:r>
              <w:t>-Youth</w:t>
            </w:r>
            <w:ins w:id="180" w:author="Emily Perkins" w:date="2023-10-23T19:16:00Z">
              <w:r w:rsidR="00914505">
                <w:t xml:space="preserve"> R</w:t>
              </w:r>
            </w:ins>
            <w:del w:id="181" w:author="Emily Perkins" w:date="2023-10-23T19:16:00Z">
              <w:r w:rsidR="00E44939" w:rsidDel="00914505">
                <w:delText>-r</w:delText>
              </w:r>
            </w:del>
            <w:r>
              <w:t>eport</w:t>
            </w:r>
            <w:r w:rsidRPr="00B1712A">
              <w:t xml:space="preserve"> </w:t>
            </w:r>
          </w:p>
        </w:tc>
        <w:tc>
          <w:tcPr>
            <w:tcW w:w="1985" w:type="dxa"/>
            <w:tcBorders>
              <w:top w:val="nil"/>
              <w:left w:val="nil"/>
              <w:bottom w:val="nil"/>
              <w:right w:val="single" w:sz="4" w:space="0" w:color="auto"/>
            </w:tcBorders>
          </w:tcPr>
          <w:p w14:paraId="500BA6B1" w14:textId="77777777" w:rsidR="00E23243" w:rsidRPr="00E23243" w:rsidRDefault="00E23243" w:rsidP="00E23243">
            <w:pPr>
              <w:jc w:val="center"/>
            </w:pPr>
            <w:r w:rsidRPr="00E23243">
              <w:t>-.09</w:t>
            </w:r>
          </w:p>
        </w:tc>
        <w:tc>
          <w:tcPr>
            <w:tcW w:w="2520" w:type="dxa"/>
            <w:tcBorders>
              <w:top w:val="nil"/>
              <w:left w:val="single" w:sz="4" w:space="0" w:color="auto"/>
              <w:bottom w:val="nil"/>
              <w:right w:val="nil"/>
            </w:tcBorders>
          </w:tcPr>
          <w:p w14:paraId="6A06BCF9" w14:textId="77777777" w:rsidR="00E23243" w:rsidRPr="00E23243" w:rsidRDefault="00E23243" w:rsidP="00E23243">
            <w:pPr>
              <w:jc w:val="center"/>
            </w:pPr>
            <w:r w:rsidRPr="00E23243">
              <w:t>-.09</w:t>
            </w:r>
          </w:p>
        </w:tc>
        <w:tc>
          <w:tcPr>
            <w:tcW w:w="1530" w:type="dxa"/>
            <w:tcBorders>
              <w:top w:val="nil"/>
              <w:left w:val="nil"/>
              <w:bottom w:val="nil"/>
              <w:right w:val="nil"/>
            </w:tcBorders>
          </w:tcPr>
          <w:p w14:paraId="1F8C9325" w14:textId="77777777" w:rsidR="00E23243" w:rsidRPr="00E23243" w:rsidRDefault="00E23243" w:rsidP="00E23243">
            <w:pPr>
              <w:jc w:val="center"/>
            </w:pPr>
            <w:r w:rsidRPr="00E23243">
              <w:t>-.07</w:t>
            </w:r>
          </w:p>
        </w:tc>
        <w:tc>
          <w:tcPr>
            <w:tcW w:w="2700" w:type="dxa"/>
            <w:tcBorders>
              <w:top w:val="nil"/>
              <w:left w:val="nil"/>
              <w:bottom w:val="nil"/>
              <w:right w:val="nil"/>
            </w:tcBorders>
          </w:tcPr>
          <w:p w14:paraId="6EF5C17D" w14:textId="77777777" w:rsidR="00E23243" w:rsidRPr="00E23243" w:rsidRDefault="00E23243" w:rsidP="00E23243">
            <w:pPr>
              <w:jc w:val="center"/>
            </w:pPr>
            <w:r w:rsidRPr="00E23243">
              <w:t>-.06</w:t>
            </w:r>
          </w:p>
        </w:tc>
      </w:tr>
      <w:tr w:rsidR="00E23243" w14:paraId="4065D217" w14:textId="77777777" w:rsidTr="00FA4907">
        <w:tc>
          <w:tcPr>
            <w:tcW w:w="3775" w:type="dxa"/>
            <w:tcBorders>
              <w:top w:val="nil"/>
              <w:left w:val="nil"/>
              <w:bottom w:val="single" w:sz="4" w:space="0" w:color="auto"/>
              <w:right w:val="nil"/>
            </w:tcBorders>
          </w:tcPr>
          <w:p w14:paraId="36BF894D" w14:textId="77777777" w:rsidR="00E23243" w:rsidRDefault="00E23243" w:rsidP="00E23243">
            <w:r>
              <w:t xml:space="preserve">Fluid Intelligence </w:t>
            </w:r>
          </w:p>
        </w:tc>
        <w:tc>
          <w:tcPr>
            <w:tcW w:w="1985" w:type="dxa"/>
            <w:tcBorders>
              <w:top w:val="nil"/>
              <w:left w:val="nil"/>
              <w:bottom w:val="single" w:sz="4" w:space="0" w:color="auto"/>
              <w:right w:val="single" w:sz="4" w:space="0" w:color="auto"/>
            </w:tcBorders>
          </w:tcPr>
          <w:p w14:paraId="6D031B8C" w14:textId="77777777" w:rsidR="00E23243" w:rsidRPr="00E23243" w:rsidRDefault="00E23243" w:rsidP="00E23243">
            <w:pPr>
              <w:jc w:val="center"/>
            </w:pPr>
            <w:r>
              <w:t>-.15</w:t>
            </w:r>
          </w:p>
        </w:tc>
        <w:tc>
          <w:tcPr>
            <w:tcW w:w="2520" w:type="dxa"/>
            <w:tcBorders>
              <w:top w:val="nil"/>
              <w:left w:val="single" w:sz="4" w:space="0" w:color="auto"/>
              <w:bottom w:val="single" w:sz="4" w:space="0" w:color="auto"/>
              <w:right w:val="nil"/>
            </w:tcBorders>
          </w:tcPr>
          <w:p w14:paraId="2B44BC20" w14:textId="77777777" w:rsidR="00E23243" w:rsidRPr="00E23243" w:rsidRDefault="00E23243" w:rsidP="00E23243">
            <w:pPr>
              <w:jc w:val="center"/>
            </w:pPr>
            <w:r>
              <w:t>-.14</w:t>
            </w:r>
          </w:p>
        </w:tc>
        <w:tc>
          <w:tcPr>
            <w:tcW w:w="1530" w:type="dxa"/>
            <w:tcBorders>
              <w:top w:val="nil"/>
              <w:left w:val="nil"/>
              <w:bottom w:val="single" w:sz="4" w:space="0" w:color="auto"/>
              <w:right w:val="nil"/>
            </w:tcBorders>
          </w:tcPr>
          <w:p w14:paraId="06F1F19E" w14:textId="77777777" w:rsidR="00E23243" w:rsidRPr="00E23243" w:rsidRDefault="00E23243" w:rsidP="00E23243">
            <w:pPr>
              <w:jc w:val="center"/>
            </w:pPr>
            <w:r>
              <w:t>-.08</w:t>
            </w:r>
          </w:p>
        </w:tc>
        <w:tc>
          <w:tcPr>
            <w:tcW w:w="2700" w:type="dxa"/>
            <w:tcBorders>
              <w:top w:val="nil"/>
              <w:left w:val="nil"/>
              <w:bottom w:val="single" w:sz="4" w:space="0" w:color="auto"/>
              <w:right w:val="nil"/>
            </w:tcBorders>
          </w:tcPr>
          <w:p w14:paraId="0ACEF3A6" w14:textId="77777777" w:rsidR="00E23243" w:rsidRPr="00E23243" w:rsidRDefault="00E23243" w:rsidP="00E23243">
            <w:pPr>
              <w:jc w:val="center"/>
            </w:pPr>
            <w:r>
              <w:t>-.17</w:t>
            </w:r>
          </w:p>
        </w:tc>
      </w:tr>
      <w:tr w:rsidR="00E23243" w14:paraId="43A30097" w14:textId="77777777" w:rsidTr="00FA4907">
        <w:tc>
          <w:tcPr>
            <w:tcW w:w="12510" w:type="dxa"/>
            <w:gridSpan w:val="5"/>
            <w:tcBorders>
              <w:top w:val="single" w:sz="4" w:space="0" w:color="auto"/>
              <w:left w:val="nil"/>
              <w:bottom w:val="nil"/>
              <w:right w:val="nil"/>
            </w:tcBorders>
          </w:tcPr>
          <w:p w14:paraId="1D398B55" w14:textId="1636C6D9" w:rsidR="00E23243" w:rsidRPr="00875509" w:rsidRDefault="00875509" w:rsidP="006F003E">
            <w:r>
              <w:rPr>
                <w:i/>
              </w:rPr>
              <w:t>Note</w:t>
            </w:r>
            <w:r>
              <w:t>:</w:t>
            </w:r>
            <w:r w:rsidRPr="006F003E">
              <w:t xml:space="preserve"> </w:t>
            </w:r>
            <w:r w:rsidR="00FA4907" w:rsidRPr="00FA4907">
              <w:t>Ant. Externalizing</w:t>
            </w:r>
            <w:r w:rsidR="00FA4907">
              <w:rPr>
                <w:i/>
              </w:rPr>
              <w:t>=</w:t>
            </w:r>
            <w:r w:rsidR="00FA4907">
              <w:t>Antagonistic Externalizing factor; s</w:t>
            </w:r>
            <w:r w:rsidR="00FF7292">
              <w:t>ymptom count</w:t>
            </w:r>
            <w:r w:rsidR="006F003E" w:rsidRPr="006F003E">
              <w:t xml:space="preserve"> measures are based on </w:t>
            </w:r>
            <w:r w:rsidR="00083089">
              <w:t xml:space="preserve">past and current </w:t>
            </w:r>
            <w:r w:rsidR="006F003E" w:rsidRPr="006F003E">
              <w:t xml:space="preserve">symptom counts endorsed </w:t>
            </w:r>
            <w:r w:rsidR="00DC50DC">
              <w:t>from</w:t>
            </w:r>
            <w:r w:rsidR="006F003E" w:rsidRPr="006F003E">
              <w:t xml:space="preserve"> the </w:t>
            </w:r>
            <w:del w:id="182" w:author="Emily Perkins" w:date="2023-10-23T19:31:00Z">
              <w:r w:rsidR="006F003E" w:rsidRPr="006F003E" w:rsidDel="00BE56A8">
                <w:delText>K</w:delText>
              </w:r>
              <w:r w:rsidR="006F003E" w:rsidRPr="006F003E" w:rsidDel="00BE56A8">
                <w:rPr>
                  <w:color w:val="000000"/>
                </w:rPr>
                <w:delText>iddie Schedule for Affective Disorders and Schizophrenia (</w:delText>
              </w:r>
            </w:del>
            <w:r w:rsidR="006F003E" w:rsidRPr="006F003E">
              <w:rPr>
                <w:color w:val="000000"/>
              </w:rPr>
              <w:t>KSADS-5</w:t>
            </w:r>
            <w:del w:id="183" w:author="Emily Perkins" w:date="2023-10-23T19:31:00Z">
              <w:r w:rsidR="006F003E" w:rsidRPr="006F003E" w:rsidDel="00BE56A8">
                <w:rPr>
                  <w:color w:val="000000"/>
                </w:rPr>
                <w:delText>)</w:delText>
              </w:r>
            </w:del>
            <w:r w:rsidR="00FD7BCB">
              <w:rPr>
                <w:color w:val="000000"/>
              </w:rPr>
              <w:t xml:space="preserve"> interview</w:t>
            </w:r>
            <w:r w:rsidR="006F003E">
              <w:rPr>
                <w:color w:val="000000"/>
              </w:rPr>
              <w:t xml:space="preserve">; </w:t>
            </w:r>
            <w:ins w:id="184" w:author="Emily Perkins" w:date="2023-10-23T19:31:00Z">
              <w:r w:rsidR="00BE56A8">
                <w:rPr>
                  <w:color w:val="000000"/>
                </w:rPr>
                <w:t xml:space="preserve">impulsivity is from the UPPS-P; prosocial behavior is from the SDQ; </w:t>
              </w:r>
            </w:ins>
            <w:r w:rsidR="006F003E">
              <w:rPr>
                <w:color w:val="000000"/>
              </w:rPr>
              <w:t>Fluid Intelligence=</w:t>
            </w:r>
            <w:r w:rsidR="006F003E" w:rsidRPr="006F003E">
              <w:rPr>
                <w:color w:val="000000"/>
              </w:rPr>
              <w:t>age-corrected composite of 5 tasks from the NIH Toolbox Cognition measures</w:t>
            </w:r>
            <w:del w:id="185" w:author="Emily Perkins" w:date="2023-10-23T19:31:00Z">
              <w:r w:rsidR="006F003E" w:rsidRPr="006F003E" w:rsidDel="00BE56A8">
                <w:rPr>
                  <w:color w:val="000000"/>
                </w:rPr>
                <w:delText>: List Sorting Working Memory Test, Pattern Comparison Processing Speed Test, Picture Sequence Memory Test, Flanker Task, and Dimensional Change Card Sort Test</w:delText>
              </w:r>
            </w:del>
            <w:ins w:id="186" w:author="Emily Perkins" w:date="2023-10-23T19:31:00Z">
              <w:r w:rsidR="00BE56A8">
                <w:rPr>
                  <w:color w:val="000000"/>
                </w:rPr>
                <w:t xml:space="preserve"> (see Method)</w:t>
              </w:r>
            </w:ins>
            <w:r w:rsidR="006F003E" w:rsidRPr="006F003E">
              <w:rPr>
                <w:color w:val="000000"/>
              </w:rPr>
              <w:t>.</w:t>
            </w:r>
          </w:p>
        </w:tc>
      </w:tr>
    </w:tbl>
    <w:p w14:paraId="5F5A69FC" w14:textId="77777777" w:rsidR="003B4850" w:rsidRDefault="003B4850">
      <w:r>
        <w:br w:type="page"/>
      </w:r>
    </w:p>
    <w:p w14:paraId="2AA0CD2D" w14:textId="77777777" w:rsidR="003B4850" w:rsidRDefault="003B4850">
      <w:r>
        <w:lastRenderedPageBreak/>
        <w:t xml:space="preserve">Table </w:t>
      </w:r>
      <w:r w:rsidR="00915CF5">
        <w:t>2</w:t>
      </w:r>
    </w:p>
    <w:p w14:paraId="75EC0F03" w14:textId="77777777" w:rsidR="003B4850" w:rsidRDefault="003B4850"/>
    <w:p w14:paraId="7C08D3DB" w14:textId="77777777" w:rsidR="003B4850" w:rsidRPr="00E41447" w:rsidRDefault="003B4850">
      <w:pPr>
        <w:rPr>
          <w:i/>
          <w:iCs/>
        </w:rPr>
      </w:pPr>
      <w:commentRangeStart w:id="187"/>
      <w:r w:rsidRPr="00E41447">
        <w:rPr>
          <w:i/>
          <w:iCs/>
        </w:rPr>
        <w:t xml:space="preserve">Results </w:t>
      </w:r>
      <w:commentRangeEnd w:id="187"/>
      <w:r w:rsidR="00914505">
        <w:rPr>
          <w:rStyle w:val="CommentReference"/>
        </w:rPr>
        <w:commentReference w:id="187"/>
      </w:r>
      <w:r w:rsidRPr="00E41447">
        <w:rPr>
          <w:i/>
          <w:iCs/>
        </w:rPr>
        <w:t xml:space="preserve">for Longitudinal Measurement Invariance </w:t>
      </w:r>
    </w:p>
    <w:tbl>
      <w:tblPr>
        <w:tblStyle w:val="TableGrid"/>
        <w:tblW w:w="0" w:type="auto"/>
        <w:tblLook w:val="04A0" w:firstRow="1" w:lastRow="0" w:firstColumn="1" w:lastColumn="0" w:noHBand="0" w:noVBand="1"/>
      </w:tblPr>
      <w:tblGrid>
        <w:gridCol w:w="1256"/>
        <w:gridCol w:w="996"/>
        <w:gridCol w:w="935"/>
        <w:gridCol w:w="1236"/>
        <w:gridCol w:w="1236"/>
        <w:gridCol w:w="1083"/>
        <w:gridCol w:w="1043"/>
        <w:gridCol w:w="935"/>
        <w:gridCol w:w="935"/>
        <w:gridCol w:w="1116"/>
        <w:gridCol w:w="935"/>
        <w:gridCol w:w="935"/>
      </w:tblGrid>
      <w:tr w:rsidR="007D74B9" w14:paraId="4D098B05" w14:textId="77777777" w:rsidTr="00D538CF">
        <w:tc>
          <w:tcPr>
            <w:tcW w:w="1256" w:type="dxa"/>
            <w:tcBorders>
              <w:left w:val="nil"/>
              <w:bottom w:val="single" w:sz="4" w:space="0" w:color="auto"/>
              <w:right w:val="nil"/>
            </w:tcBorders>
          </w:tcPr>
          <w:p w14:paraId="79B47CCE" w14:textId="77777777" w:rsidR="007D74B9" w:rsidRDefault="007D74B9"/>
        </w:tc>
        <w:tc>
          <w:tcPr>
            <w:tcW w:w="11265" w:type="dxa"/>
            <w:gridSpan w:val="11"/>
            <w:tcBorders>
              <w:left w:val="nil"/>
              <w:bottom w:val="single" w:sz="4" w:space="0" w:color="auto"/>
              <w:right w:val="nil"/>
            </w:tcBorders>
          </w:tcPr>
          <w:p w14:paraId="1C24DB9B" w14:textId="77777777" w:rsidR="007D74B9" w:rsidRPr="003B4850" w:rsidRDefault="007D74B9" w:rsidP="007D74B9">
            <w:pPr>
              <w:jc w:val="center"/>
              <w:rPr>
                <w:b/>
              </w:rPr>
            </w:pPr>
            <w:r w:rsidRPr="003B4850">
              <w:rPr>
                <w:b/>
              </w:rPr>
              <w:t xml:space="preserve">Broad-based Externalizing </w:t>
            </w:r>
          </w:p>
        </w:tc>
      </w:tr>
      <w:tr w:rsidR="007D74B9" w14:paraId="47AC4070" w14:textId="77777777" w:rsidTr="00D538CF">
        <w:tc>
          <w:tcPr>
            <w:tcW w:w="1256" w:type="dxa"/>
            <w:tcBorders>
              <w:left w:val="nil"/>
              <w:bottom w:val="single" w:sz="4" w:space="0" w:color="auto"/>
              <w:right w:val="nil"/>
            </w:tcBorders>
          </w:tcPr>
          <w:p w14:paraId="02272420" w14:textId="77777777" w:rsidR="007D74B9" w:rsidRPr="003B4850" w:rsidRDefault="007D74B9" w:rsidP="007D74B9">
            <w:pPr>
              <w:rPr>
                <w:b/>
              </w:rPr>
            </w:pPr>
            <w:r w:rsidRPr="003B4850">
              <w:rPr>
                <w:b/>
              </w:rPr>
              <w:t>Model</w:t>
            </w:r>
          </w:p>
        </w:tc>
        <w:tc>
          <w:tcPr>
            <w:tcW w:w="996" w:type="dxa"/>
            <w:tcBorders>
              <w:left w:val="nil"/>
              <w:bottom w:val="single" w:sz="4" w:space="0" w:color="auto"/>
              <w:right w:val="nil"/>
            </w:tcBorders>
          </w:tcPr>
          <w:p w14:paraId="32A182EB" w14:textId="77777777" w:rsidR="007D74B9" w:rsidRPr="003B4850" w:rsidRDefault="00000000" w:rsidP="007D74B9">
            <w:pPr>
              <w:jc w:val="center"/>
              <w:rPr>
                <w:i/>
              </w:rPr>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oMath>
            </m:oMathPara>
          </w:p>
        </w:tc>
        <w:tc>
          <w:tcPr>
            <w:tcW w:w="935" w:type="dxa"/>
            <w:tcBorders>
              <w:left w:val="nil"/>
              <w:bottom w:val="single" w:sz="4" w:space="0" w:color="auto"/>
              <w:right w:val="nil"/>
            </w:tcBorders>
          </w:tcPr>
          <w:p w14:paraId="79283A0D" w14:textId="77777777" w:rsidR="007D74B9" w:rsidRPr="003B4850" w:rsidRDefault="007D74B9" w:rsidP="007D74B9">
            <w:pPr>
              <w:jc w:val="center"/>
              <w:rPr>
                <w:i/>
              </w:rPr>
            </w:pPr>
            <w:r w:rsidRPr="003B4850">
              <w:rPr>
                <w:i/>
              </w:rPr>
              <w:t>df</w:t>
            </w:r>
          </w:p>
        </w:tc>
        <w:tc>
          <w:tcPr>
            <w:tcW w:w="1236" w:type="dxa"/>
            <w:tcBorders>
              <w:left w:val="nil"/>
              <w:bottom w:val="single" w:sz="4" w:space="0" w:color="auto"/>
              <w:right w:val="nil"/>
            </w:tcBorders>
          </w:tcPr>
          <w:p w14:paraId="1747FCE9" w14:textId="77777777" w:rsidR="007D74B9" w:rsidRPr="003B4850" w:rsidRDefault="007D74B9" w:rsidP="007D74B9">
            <w:pPr>
              <w:jc w:val="center"/>
            </w:pPr>
            <w:r w:rsidRPr="003B4850">
              <w:t>AIC</w:t>
            </w:r>
          </w:p>
        </w:tc>
        <w:tc>
          <w:tcPr>
            <w:tcW w:w="1236" w:type="dxa"/>
            <w:tcBorders>
              <w:left w:val="nil"/>
              <w:bottom w:val="single" w:sz="4" w:space="0" w:color="auto"/>
              <w:right w:val="nil"/>
            </w:tcBorders>
          </w:tcPr>
          <w:p w14:paraId="3FBE379C" w14:textId="77777777" w:rsidR="007D74B9" w:rsidRPr="003B4850" w:rsidRDefault="007D74B9" w:rsidP="007D74B9">
            <w:pPr>
              <w:jc w:val="center"/>
            </w:pPr>
            <w:r w:rsidRPr="003B4850">
              <w:t>BIC</w:t>
            </w:r>
          </w:p>
        </w:tc>
        <w:tc>
          <w:tcPr>
            <w:tcW w:w="1083" w:type="dxa"/>
            <w:tcBorders>
              <w:left w:val="nil"/>
              <w:bottom w:val="single" w:sz="4" w:space="0" w:color="auto"/>
              <w:right w:val="nil"/>
            </w:tcBorders>
          </w:tcPr>
          <w:p w14:paraId="7F6821A7" w14:textId="77777777" w:rsidR="007D74B9" w:rsidRPr="003B4850" w:rsidRDefault="007D74B9" w:rsidP="007D74B9">
            <w:pPr>
              <w:jc w:val="center"/>
            </w:pPr>
            <w:r w:rsidRPr="003B4850">
              <w:t>RMSEA</w:t>
            </w:r>
          </w:p>
        </w:tc>
        <w:tc>
          <w:tcPr>
            <w:tcW w:w="1043" w:type="dxa"/>
            <w:tcBorders>
              <w:left w:val="nil"/>
              <w:bottom w:val="single" w:sz="4" w:space="0" w:color="auto"/>
              <w:right w:val="nil"/>
            </w:tcBorders>
          </w:tcPr>
          <w:p w14:paraId="58DFF688" w14:textId="77777777" w:rsidR="007D74B9" w:rsidRPr="003B4850" w:rsidRDefault="007D74B9" w:rsidP="007D74B9">
            <w:pPr>
              <w:jc w:val="center"/>
            </w:pPr>
            <w:r w:rsidRPr="003B4850">
              <w:t>TLI</w:t>
            </w:r>
          </w:p>
        </w:tc>
        <w:tc>
          <w:tcPr>
            <w:tcW w:w="935" w:type="dxa"/>
            <w:tcBorders>
              <w:left w:val="nil"/>
              <w:bottom w:val="single" w:sz="4" w:space="0" w:color="auto"/>
              <w:right w:val="nil"/>
            </w:tcBorders>
          </w:tcPr>
          <w:p w14:paraId="2301AAC8" w14:textId="77777777" w:rsidR="007D74B9" w:rsidRPr="003B4850" w:rsidRDefault="007D74B9" w:rsidP="007D74B9">
            <w:pPr>
              <w:jc w:val="center"/>
            </w:pPr>
            <w:r w:rsidRPr="003B4850">
              <w:t>CFI</w:t>
            </w:r>
          </w:p>
        </w:tc>
        <w:tc>
          <w:tcPr>
            <w:tcW w:w="935" w:type="dxa"/>
            <w:tcBorders>
              <w:left w:val="nil"/>
              <w:bottom w:val="single" w:sz="4" w:space="0" w:color="auto"/>
              <w:right w:val="nil"/>
            </w:tcBorders>
          </w:tcPr>
          <w:p w14:paraId="1201794D" w14:textId="77777777" w:rsidR="007D74B9" w:rsidRPr="003B4850" w:rsidRDefault="007D74B9" w:rsidP="007D74B9">
            <w:pPr>
              <w:jc w:val="center"/>
            </w:pPr>
            <w:r w:rsidRPr="003B4850">
              <w:t>NCI</w:t>
            </w:r>
          </w:p>
        </w:tc>
        <w:tc>
          <w:tcPr>
            <w:tcW w:w="996" w:type="dxa"/>
            <w:tcBorders>
              <w:left w:val="nil"/>
              <w:bottom w:val="single" w:sz="4" w:space="0" w:color="auto"/>
              <w:right w:val="nil"/>
            </w:tcBorders>
          </w:tcPr>
          <w:p w14:paraId="5D972CC1" w14:textId="77777777" w:rsidR="007D74B9" w:rsidRPr="003B4850" w:rsidRDefault="007D74B9" w:rsidP="007D74B9">
            <w:pPr>
              <w:jc w:val="center"/>
            </w:pPr>
            <w:r w:rsidRPr="003B4850">
              <w:sym w:font="Symbol" w:char="F044"/>
            </w:r>
            <m:oMath>
              <m:sSup>
                <m:sSupPr>
                  <m:ctrlPr>
                    <w:rPr>
                      <w:rFonts w:ascii="Cambria Math" w:hAnsi="Cambria Math"/>
                      <w:i/>
                    </w:rPr>
                  </m:ctrlPr>
                </m:sSupPr>
                <m:e>
                  <m:r>
                    <w:rPr>
                      <w:rFonts w:ascii="Cambria Math" w:hAnsi="Cambria Math"/>
                    </w:rPr>
                    <m:t>χ</m:t>
                  </m:r>
                </m:e>
                <m:sup>
                  <m:r>
                    <w:rPr>
                      <w:rFonts w:ascii="Cambria Math" w:hAnsi="Cambria Math"/>
                    </w:rPr>
                    <m:t>2</m:t>
                  </m:r>
                </m:sup>
              </m:sSup>
            </m:oMath>
          </w:p>
        </w:tc>
        <w:tc>
          <w:tcPr>
            <w:tcW w:w="935" w:type="dxa"/>
            <w:tcBorders>
              <w:left w:val="nil"/>
              <w:bottom w:val="single" w:sz="4" w:space="0" w:color="auto"/>
              <w:right w:val="nil"/>
            </w:tcBorders>
          </w:tcPr>
          <w:p w14:paraId="0B9CC148" w14:textId="77777777" w:rsidR="007D74B9" w:rsidRPr="003B4850" w:rsidRDefault="007D74B9" w:rsidP="007D74B9">
            <w:pPr>
              <w:jc w:val="center"/>
            </w:pPr>
            <w:r w:rsidRPr="003B4850">
              <w:sym w:font="Symbol" w:char="F044"/>
            </w:r>
            <w:r w:rsidRPr="003B4850">
              <w:t>CFI</w:t>
            </w:r>
          </w:p>
        </w:tc>
        <w:tc>
          <w:tcPr>
            <w:tcW w:w="935" w:type="dxa"/>
            <w:tcBorders>
              <w:left w:val="nil"/>
              <w:bottom w:val="single" w:sz="4" w:space="0" w:color="auto"/>
              <w:right w:val="nil"/>
            </w:tcBorders>
          </w:tcPr>
          <w:p w14:paraId="17AFA07B" w14:textId="77777777" w:rsidR="007D74B9" w:rsidRPr="003B4850" w:rsidRDefault="007D74B9" w:rsidP="007D74B9">
            <w:pPr>
              <w:jc w:val="center"/>
            </w:pPr>
            <w:r w:rsidRPr="003B4850">
              <w:sym w:font="Symbol" w:char="F044"/>
            </w:r>
            <w:r w:rsidRPr="003B4850">
              <w:t>NCI</w:t>
            </w:r>
          </w:p>
        </w:tc>
      </w:tr>
      <w:tr w:rsidR="007D74B9" w14:paraId="2784EDE6" w14:textId="77777777" w:rsidTr="00D538CF">
        <w:tc>
          <w:tcPr>
            <w:tcW w:w="1256" w:type="dxa"/>
            <w:tcBorders>
              <w:left w:val="nil"/>
              <w:bottom w:val="nil"/>
              <w:right w:val="nil"/>
            </w:tcBorders>
          </w:tcPr>
          <w:p w14:paraId="3630D38B" w14:textId="77777777" w:rsidR="007D74B9" w:rsidRDefault="007D74B9">
            <w:r>
              <w:t>Configural</w:t>
            </w:r>
          </w:p>
        </w:tc>
        <w:tc>
          <w:tcPr>
            <w:tcW w:w="996" w:type="dxa"/>
            <w:tcBorders>
              <w:left w:val="nil"/>
              <w:bottom w:val="nil"/>
              <w:right w:val="nil"/>
            </w:tcBorders>
          </w:tcPr>
          <w:p w14:paraId="0A304095" w14:textId="0ABD737C" w:rsidR="007D74B9" w:rsidRPr="00531325" w:rsidRDefault="008F1C2B" w:rsidP="007D74B9">
            <w:pPr>
              <w:jc w:val="center"/>
            </w:pPr>
            <w:r w:rsidRPr="008F1C2B">
              <w:t>844.1</w:t>
            </w:r>
            <w:r>
              <w:t>8</w:t>
            </w:r>
          </w:p>
        </w:tc>
        <w:tc>
          <w:tcPr>
            <w:tcW w:w="935" w:type="dxa"/>
            <w:tcBorders>
              <w:left w:val="nil"/>
              <w:bottom w:val="nil"/>
              <w:right w:val="nil"/>
            </w:tcBorders>
          </w:tcPr>
          <w:p w14:paraId="782A59BC" w14:textId="77777777" w:rsidR="007D74B9" w:rsidRDefault="00A145F8" w:rsidP="007D74B9">
            <w:pPr>
              <w:jc w:val="center"/>
            </w:pPr>
            <w:r>
              <w:t>134</w:t>
            </w:r>
          </w:p>
        </w:tc>
        <w:tc>
          <w:tcPr>
            <w:tcW w:w="1236" w:type="dxa"/>
            <w:tcBorders>
              <w:left w:val="nil"/>
              <w:bottom w:val="nil"/>
              <w:right w:val="nil"/>
            </w:tcBorders>
          </w:tcPr>
          <w:p w14:paraId="0BC177B0" w14:textId="77777777" w:rsidR="007D74B9" w:rsidRPr="00FD05A0" w:rsidRDefault="00A145F8" w:rsidP="007D74B9">
            <w:pPr>
              <w:jc w:val="center"/>
            </w:pPr>
            <w:r w:rsidRPr="00FD05A0">
              <w:t>692176.75</w:t>
            </w:r>
          </w:p>
        </w:tc>
        <w:tc>
          <w:tcPr>
            <w:tcW w:w="1236" w:type="dxa"/>
            <w:tcBorders>
              <w:left w:val="nil"/>
              <w:bottom w:val="nil"/>
              <w:right w:val="nil"/>
            </w:tcBorders>
          </w:tcPr>
          <w:p w14:paraId="18194E1E" w14:textId="77777777" w:rsidR="007D74B9" w:rsidRDefault="00A145F8" w:rsidP="007D74B9">
            <w:pPr>
              <w:jc w:val="center"/>
            </w:pPr>
            <w:r w:rsidRPr="00A145F8">
              <w:t>692885.37</w:t>
            </w:r>
          </w:p>
        </w:tc>
        <w:tc>
          <w:tcPr>
            <w:tcW w:w="1083" w:type="dxa"/>
            <w:tcBorders>
              <w:left w:val="nil"/>
              <w:bottom w:val="nil"/>
              <w:right w:val="nil"/>
            </w:tcBorders>
          </w:tcPr>
          <w:p w14:paraId="1DD68AB3" w14:textId="0741CD39" w:rsidR="007D74B9" w:rsidRDefault="00A145F8" w:rsidP="007D74B9">
            <w:pPr>
              <w:jc w:val="center"/>
            </w:pPr>
            <w:r>
              <w:t>.02</w:t>
            </w:r>
            <w:r w:rsidR="008F1C2B">
              <w:t>1</w:t>
            </w:r>
          </w:p>
        </w:tc>
        <w:tc>
          <w:tcPr>
            <w:tcW w:w="1043" w:type="dxa"/>
            <w:tcBorders>
              <w:left w:val="nil"/>
              <w:bottom w:val="nil"/>
              <w:right w:val="nil"/>
            </w:tcBorders>
          </w:tcPr>
          <w:p w14:paraId="4A93B88A" w14:textId="77777777" w:rsidR="007D74B9" w:rsidRDefault="00A145F8" w:rsidP="007D74B9">
            <w:pPr>
              <w:jc w:val="center"/>
            </w:pPr>
            <w:r>
              <w:t>.99</w:t>
            </w:r>
            <w:r w:rsidR="00810C2F">
              <w:t>2</w:t>
            </w:r>
          </w:p>
        </w:tc>
        <w:tc>
          <w:tcPr>
            <w:tcW w:w="935" w:type="dxa"/>
            <w:tcBorders>
              <w:left w:val="nil"/>
              <w:bottom w:val="nil"/>
              <w:right w:val="nil"/>
            </w:tcBorders>
          </w:tcPr>
          <w:p w14:paraId="201B52DD" w14:textId="31F16F14" w:rsidR="007D74B9" w:rsidRDefault="00A145F8" w:rsidP="007D74B9">
            <w:pPr>
              <w:jc w:val="center"/>
            </w:pPr>
            <w:r>
              <w:t>.99</w:t>
            </w:r>
            <w:r w:rsidR="008F1C2B">
              <w:t>5</w:t>
            </w:r>
          </w:p>
        </w:tc>
        <w:tc>
          <w:tcPr>
            <w:tcW w:w="935" w:type="dxa"/>
            <w:tcBorders>
              <w:left w:val="nil"/>
              <w:bottom w:val="nil"/>
              <w:right w:val="nil"/>
            </w:tcBorders>
          </w:tcPr>
          <w:p w14:paraId="53469BC3" w14:textId="516347F6" w:rsidR="007D74B9" w:rsidRDefault="00A145F8" w:rsidP="007D74B9">
            <w:pPr>
              <w:jc w:val="center"/>
            </w:pPr>
            <w:r>
              <w:t>.9</w:t>
            </w:r>
            <w:r w:rsidR="008F1C2B">
              <w:t>71</w:t>
            </w:r>
          </w:p>
        </w:tc>
        <w:tc>
          <w:tcPr>
            <w:tcW w:w="996" w:type="dxa"/>
            <w:tcBorders>
              <w:left w:val="nil"/>
              <w:bottom w:val="nil"/>
              <w:right w:val="nil"/>
            </w:tcBorders>
          </w:tcPr>
          <w:p w14:paraId="56D25983" w14:textId="77777777" w:rsidR="007D74B9" w:rsidRDefault="007D74B9" w:rsidP="007D74B9">
            <w:pPr>
              <w:jc w:val="center"/>
            </w:pPr>
            <w:r>
              <w:t>--</w:t>
            </w:r>
          </w:p>
        </w:tc>
        <w:tc>
          <w:tcPr>
            <w:tcW w:w="935" w:type="dxa"/>
            <w:tcBorders>
              <w:left w:val="nil"/>
              <w:bottom w:val="nil"/>
              <w:right w:val="nil"/>
            </w:tcBorders>
          </w:tcPr>
          <w:p w14:paraId="5EC0CFFA" w14:textId="77777777" w:rsidR="007D74B9" w:rsidRDefault="007D74B9" w:rsidP="007D74B9">
            <w:pPr>
              <w:jc w:val="center"/>
            </w:pPr>
            <w:r>
              <w:t>--</w:t>
            </w:r>
          </w:p>
        </w:tc>
        <w:tc>
          <w:tcPr>
            <w:tcW w:w="935" w:type="dxa"/>
            <w:tcBorders>
              <w:left w:val="nil"/>
              <w:bottom w:val="nil"/>
              <w:right w:val="nil"/>
            </w:tcBorders>
          </w:tcPr>
          <w:p w14:paraId="25F79E69" w14:textId="77777777" w:rsidR="007D74B9" w:rsidRDefault="007D74B9" w:rsidP="007D74B9">
            <w:pPr>
              <w:jc w:val="center"/>
            </w:pPr>
            <w:r>
              <w:t>--</w:t>
            </w:r>
          </w:p>
        </w:tc>
      </w:tr>
      <w:tr w:rsidR="007D74B9" w14:paraId="3F3B1848" w14:textId="77777777" w:rsidTr="00D538CF">
        <w:tc>
          <w:tcPr>
            <w:tcW w:w="1256" w:type="dxa"/>
            <w:tcBorders>
              <w:top w:val="nil"/>
              <w:left w:val="nil"/>
              <w:bottom w:val="nil"/>
              <w:right w:val="nil"/>
            </w:tcBorders>
          </w:tcPr>
          <w:p w14:paraId="31A75C88" w14:textId="77777777" w:rsidR="007D74B9" w:rsidRDefault="007D74B9">
            <w:r>
              <w:t>Weak</w:t>
            </w:r>
          </w:p>
        </w:tc>
        <w:tc>
          <w:tcPr>
            <w:tcW w:w="996" w:type="dxa"/>
            <w:tcBorders>
              <w:top w:val="nil"/>
              <w:left w:val="nil"/>
              <w:bottom w:val="nil"/>
              <w:right w:val="nil"/>
            </w:tcBorders>
          </w:tcPr>
          <w:p w14:paraId="7C95AE49" w14:textId="7A7487ED" w:rsidR="007D74B9" w:rsidRPr="00531325" w:rsidRDefault="0016797B" w:rsidP="007D74B9">
            <w:pPr>
              <w:jc w:val="center"/>
            </w:pPr>
            <w:r>
              <w:t>974.54</w:t>
            </w:r>
          </w:p>
        </w:tc>
        <w:tc>
          <w:tcPr>
            <w:tcW w:w="935" w:type="dxa"/>
            <w:tcBorders>
              <w:top w:val="nil"/>
              <w:left w:val="nil"/>
              <w:bottom w:val="nil"/>
              <w:right w:val="nil"/>
            </w:tcBorders>
          </w:tcPr>
          <w:p w14:paraId="154C2168" w14:textId="77777777" w:rsidR="007D74B9" w:rsidRDefault="00A145F8" w:rsidP="007D74B9">
            <w:pPr>
              <w:jc w:val="center"/>
            </w:pPr>
            <w:r>
              <w:t>146</w:t>
            </w:r>
          </w:p>
        </w:tc>
        <w:tc>
          <w:tcPr>
            <w:tcW w:w="1236" w:type="dxa"/>
            <w:tcBorders>
              <w:top w:val="nil"/>
              <w:left w:val="nil"/>
              <w:bottom w:val="nil"/>
              <w:right w:val="nil"/>
            </w:tcBorders>
          </w:tcPr>
          <w:p w14:paraId="24AA4210" w14:textId="77777777" w:rsidR="007D74B9" w:rsidRPr="00FD05A0" w:rsidRDefault="00A145F8" w:rsidP="007D74B9">
            <w:pPr>
              <w:jc w:val="center"/>
            </w:pPr>
            <w:r w:rsidRPr="00FD05A0">
              <w:t>692412.91</w:t>
            </w:r>
          </w:p>
        </w:tc>
        <w:tc>
          <w:tcPr>
            <w:tcW w:w="1236" w:type="dxa"/>
            <w:tcBorders>
              <w:top w:val="nil"/>
              <w:left w:val="nil"/>
              <w:bottom w:val="nil"/>
              <w:right w:val="nil"/>
            </w:tcBorders>
          </w:tcPr>
          <w:p w14:paraId="32B52AE4" w14:textId="77777777" w:rsidR="007D74B9" w:rsidRDefault="00A145F8" w:rsidP="007D74B9">
            <w:pPr>
              <w:jc w:val="center"/>
            </w:pPr>
            <w:r w:rsidRPr="00A145F8">
              <w:t>693032.95</w:t>
            </w:r>
          </w:p>
        </w:tc>
        <w:tc>
          <w:tcPr>
            <w:tcW w:w="1083" w:type="dxa"/>
            <w:tcBorders>
              <w:top w:val="nil"/>
              <w:left w:val="nil"/>
              <w:bottom w:val="nil"/>
              <w:right w:val="nil"/>
            </w:tcBorders>
          </w:tcPr>
          <w:p w14:paraId="6B3B46D1" w14:textId="53B388A5" w:rsidR="007D74B9" w:rsidRDefault="00FD05A0" w:rsidP="007D74B9">
            <w:pPr>
              <w:jc w:val="center"/>
            </w:pPr>
            <w:r>
              <w:t>.0</w:t>
            </w:r>
            <w:r w:rsidR="003D2713">
              <w:t>28</w:t>
            </w:r>
          </w:p>
        </w:tc>
        <w:tc>
          <w:tcPr>
            <w:tcW w:w="1043" w:type="dxa"/>
            <w:tcBorders>
              <w:top w:val="nil"/>
              <w:left w:val="nil"/>
              <w:bottom w:val="nil"/>
              <w:right w:val="nil"/>
            </w:tcBorders>
          </w:tcPr>
          <w:p w14:paraId="5C189F88" w14:textId="4A5C6616" w:rsidR="007D74B9" w:rsidRDefault="00A145F8" w:rsidP="007D74B9">
            <w:pPr>
              <w:jc w:val="center"/>
            </w:pPr>
            <w:r>
              <w:t>.99</w:t>
            </w:r>
            <w:r w:rsidR="0016797B">
              <w:t>2</w:t>
            </w:r>
          </w:p>
        </w:tc>
        <w:tc>
          <w:tcPr>
            <w:tcW w:w="935" w:type="dxa"/>
            <w:tcBorders>
              <w:top w:val="nil"/>
              <w:left w:val="nil"/>
              <w:bottom w:val="nil"/>
              <w:right w:val="nil"/>
            </w:tcBorders>
          </w:tcPr>
          <w:p w14:paraId="37AD1BEB" w14:textId="12996FD4" w:rsidR="007D74B9" w:rsidRDefault="00A145F8" w:rsidP="007D74B9">
            <w:pPr>
              <w:jc w:val="center"/>
            </w:pPr>
            <w:r>
              <w:t>.99</w:t>
            </w:r>
            <w:r w:rsidR="0016797B">
              <w:t>4</w:t>
            </w:r>
          </w:p>
        </w:tc>
        <w:tc>
          <w:tcPr>
            <w:tcW w:w="935" w:type="dxa"/>
            <w:tcBorders>
              <w:top w:val="nil"/>
              <w:left w:val="nil"/>
              <w:bottom w:val="nil"/>
              <w:right w:val="nil"/>
            </w:tcBorders>
          </w:tcPr>
          <w:p w14:paraId="0714D559" w14:textId="3BF5332F" w:rsidR="007D74B9" w:rsidRDefault="00FD05A0" w:rsidP="007D74B9">
            <w:pPr>
              <w:jc w:val="center"/>
            </w:pPr>
            <w:r>
              <w:t>.9</w:t>
            </w:r>
            <w:r w:rsidR="0016797B">
              <w:t>66</w:t>
            </w:r>
          </w:p>
        </w:tc>
        <w:tc>
          <w:tcPr>
            <w:tcW w:w="996" w:type="dxa"/>
            <w:tcBorders>
              <w:top w:val="nil"/>
              <w:left w:val="nil"/>
              <w:bottom w:val="nil"/>
              <w:right w:val="nil"/>
            </w:tcBorders>
          </w:tcPr>
          <w:p w14:paraId="45497C0B" w14:textId="6AB2791A" w:rsidR="007D74B9" w:rsidRPr="00FD05A0" w:rsidRDefault="0016797B" w:rsidP="007D74B9">
            <w:pPr>
              <w:jc w:val="center"/>
            </w:pPr>
            <w:r>
              <w:t>133.34</w:t>
            </w:r>
            <w:r w:rsidR="00FD05A0">
              <w:t>*</w:t>
            </w:r>
          </w:p>
        </w:tc>
        <w:tc>
          <w:tcPr>
            <w:tcW w:w="935" w:type="dxa"/>
            <w:tcBorders>
              <w:top w:val="nil"/>
              <w:left w:val="nil"/>
              <w:bottom w:val="nil"/>
              <w:right w:val="nil"/>
            </w:tcBorders>
          </w:tcPr>
          <w:p w14:paraId="2F287B21" w14:textId="77777777" w:rsidR="007D74B9" w:rsidRDefault="00FD05A0" w:rsidP="007D74B9">
            <w:pPr>
              <w:jc w:val="center"/>
            </w:pPr>
            <w:r>
              <w:t>.001</w:t>
            </w:r>
          </w:p>
        </w:tc>
        <w:tc>
          <w:tcPr>
            <w:tcW w:w="935" w:type="dxa"/>
            <w:tcBorders>
              <w:top w:val="nil"/>
              <w:left w:val="nil"/>
              <w:bottom w:val="nil"/>
              <w:right w:val="nil"/>
            </w:tcBorders>
          </w:tcPr>
          <w:p w14:paraId="3F085F41" w14:textId="0BEC715F" w:rsidR="007D74B9" w:rsidRDefault="00FD05A0" w:rsidP="007D74B9">
            <w:pPr>
              <w:jc w:val="center"/>
            </w:pPr>
            <w:r>
              <w:t>.00</w:t>
            </w:r>
            <w:r w:rsidR="0016797B">
              <w:t>5</w:t>
            </w:r>
          </w:p>
        </w:tc>
      </w:tr>
      <w:tr w:rsidR="007D74B9" w14:paraId="02BD82F5" w14:textId="77777777" w:rsidTr="00D538CF">
        <w:tc>
          <w:tcPr>
            <w:tcW w:w="1256" w:type="dxa"/>
            <w:tcBorders>
              <w:top w:val="nil"/>
              <w:left w:val="nil"/>
              <w:right w:val="nil"/>
            </w:tcBorders>
          </w:tcPr>
          <w:p w14:paraId="591F4990" w14:textId="77777777" w:rsidR="007D74B9" w:rsidRDefault="007D74B9">
            <w:r>
              <w:t>Strong</w:t>
            </w:r>
          </w:p>
        </w:tc>
        <w:tc>
          <w:tcPr>
            <w:tcW w:w="996" w:type="dxa"/>
            <w:tcBorders>
              <w:top w:val="nil"/>
              <w:left w:val="nil"/>
              <w:right w:val="nil"/>
            </w:tcBorders>
          </w:tcPr>
          <w:p w14:paraId="2055F720" w14:textId="443A7E5E" w:rsidR="007D74B9" w:rsidRPr="00531325" w:rsidRDefault="003D2713" w:rsidP="007D74B9">
            <w:pPr>
              <w:jc w:val="center"/>
            </w:pPr>
            <w:r w:rsidRPr="003D2713">
              <w:t>1624.0</w:t>
            </w:r>
            <w:r>
              <w:t>8</w:t>
            </w:r>
          </w:p>
        </w:tc>
        <w:tc>
          <w:tcPr>
            <w:tcW w:w="935" w:type="dxa"/>
            <w:tcBorders>
              <w:top w:val="nil"/>
              <w:left w:val="nil"/>
              <w:right w:val="nil"/>
            </w:tcBorders>
          </w:tcPr>
          <w:p w14:paraId="1CF649FD" w14:textId="77777777" w:rsidR="007D74B9" w:rsidRDefault="00FD05A0" w:rsidP="007D74B9">
            <w:pPr>
              <w:jc w:val="center"/>
            </w:pPr>
            <w:r>
              <w:t>158</w:t>
            </w:r>
          </w:p>
        </w:tc>
        <w:tc>
          <w:tcPr>
            <w:tcW w:w="1236" w:type="dxa"/>
            <w:tcBorders>
              <w:top w:val="nil"/>
              <w:left w:val="nil"/>
              <w:right w:val="nil"/>
            </w:tcBorders>
          </w:tcPr>
          <w:p w14:paraId="2F812DB4" w14:textId="77777777" w:rsidR="007D74B9" w:rsidRPr="00FD05A0" w:rsidRDefault="00FD05A0" w:rsidP="007D74B9">
            <w:pPr>
              <w:jc w:val="center"/>
            </w:pPr>
            <w:r w:rsidRPr="00FD05A0">
              <w:t>693421.95</w:t>
            </w:r>
          </w:p>
        </w:tc>
        <w:tc>
          <w:tcPr>
            <w:tcW w:w="1236" w:type="dxa"/>
            <w:tcBorders>
              <w:top w:val="nil"/>
              <w:left w:val="nil"/>
              <w:right w:val="nil"/>
            </w:tcBorders>
          </w:tcPr>
          <w:p w14:paraId="09C30E1D" w14:textId="77777777" w:rsidR="007D74B9" w:rsidRDefault="00FD05A0" w:rsidP="007D74B9">
            <w:pPr>
              <w:jc w:val="center"/>
            </w:pPr>
            <w:r w:rsidRPr="00FD05A0">
              <w:t>693953.41</w:t>
            </w:r>
          </w:p>
        </w:tc>
        <w:tc>
          <w:tcPr>
            <w:tcW w:w="1083" w:type="dxa"/>
            <w:tcBorders>
              <w:top w:val="nil"/>
              <w:left w:val="nil"/>
              <w:right w:val="nil"/>
            </w:tcBorders>
          </w:tcPr>
          <w:p w14:paraId="1B011919" w14:textId="62FB177E" w:rsidR="007D74B9" w:rsidRDefault="00FD05A0" w:rsidP="007D74B9">
            <w:pPr>
              <w:jc w:val="center"/>
            </w:pPr>
            <w:r>
              <w:t>.0</w:t>
            </w:r>
            <w:r w:rsidR="003D2713">
              <w:t>28</w:t>
            </w:r>
          </w:p>
        </w:tc>
        <w:tc>
          <w:tcPr>
            <w:tcW w:w="1043" w:type="dxa"/>
            <w:tcBorders>
              <w:top w:val="nil"/>
              <w:left w:val="nil"/>
              <w:right w:val="nil"/>
            </w:tcBorders>
          </w:tcPr>
          <w:p w14:paraId="142C8E28" w14:textId="77777777" w:rsidR="007D74B9" w:rsidRDefault="00FD05A0" w:rsidP="007D74B9">
            <w:pPr>
              <w:jc w:val="center"/>
            </w:pPr>
            <w:r>
              <w:t>.9</w:t>
            </w:r>
            <w:r w:rsidR="00810C2F">
              <w:t>87</w:t>
            </w:r>
          </w:p>
        </w:tc>
        <w:tc>
          <w:tcPr>
            <w:tcW w:w="935" w:type="dxa"/>
            <w:tcBorders>
              <w:top w:val="nil"/>
              <w:left w:val="nil"/>
              <w:right w:val="nil"/>
            </w:tcBorders>
          </w:tcPr>
          <w:p w14:paraId="0C563F3E" w14:textId="77777777" w:rsidR="007D74B9" w:rsidRDefault="00FD05A0" w:rsidP="007D74B9">
            <w:pPr>
              <w:jc w:val="center"/>
            </w:pPr>
            <w:r>
              <w:t>.9</w:t>
            </w:r>
            <w:r w:rsidR="00810C2F">
              <w:t>89</w:t>
            </w:r>
          </w:p>
        </w:tc>
        <w:tc>
          <w:tcPr>
            <w:tcW w:w="935" w:type="dxa"/>
            <w:tcBorders>
              <w:top w:val="nil"/>
              <w:left w:val="nil"/>
              <w:right w:val="nil"/>
            </w:tcBorders>
          </w:tcPr>
          <w:p w14:paraId="63C4F587" w14:textId="77777777" w:rsidR="007D74B9" w:rsidRDefault="00FD05A0" w:rsidP="007D74B9">
            <w:pPr>
              <w:jc w:val="center"/>
            </w:pPr>
            <w:r>
              <w:t>.89</w:t>
            </w:r>
            <w:r w:rsidR="00810C2F">
              <w:t>8</w:t>
            </w:r>
          </w:p>
        </w:tc>
        <w:tc>
          <w:tcPr>
            <w:tcW w:w="996" w:type="dxa"/>
            <w:tcBorders>
              <w:top w:val="nil"/>
              <w:left w:val="nil"/>
              <w:right w:val="nil"/>
            </w:tcBorders>
          </w:tcPr>
          <w:p w14:paraId="160C2B3D" w14:textId="6271EC2F" w:rsidR="007D74B9" w:rsidRDefault="001A60C0" w:rsidP="007D74B9">
            <w:pPr>
              <w:jc w:val="center"/>
            </w:pPr>
            <w:r>
              <w:t>1040.38</w:t>
            </w:r>
            <w:r w:rsidR="00810C2F">
              <w:t>*</w:t>
            </w:r>
          </w:p>
        </w:tc>
        <w:tc>
          <w:tcPr>
            <w:tcW w:w="935" w:type="dxa"/>
            <w:tcBorders>
              <w:top w:val="nil"/>
              <w:left w:val="nil"/>
              <w:right w:val="nil"/>
            </w:tcBorders>
          </w:tcPr>
          <w:p w14:paraId="6BE38BEA" w14:textId="77777777" w:rsidR="007D74B9" w:rsidRDefault="00810C2F" w:rsidP="007D74B9">
            <w:pPr>
              <w:jc w:val="center"/>
            </w:pPr>
            <w:r>
              <w:t>.004</w:t>
            </w:r>
          </w:p>
        </w:tc>
        <w:tc>
          <w:tcPr>
            <w:tcW w:w="935" w:type="dxa"/>
            <w:tcBorders>
              <w:top w:val="nil"/>
              <w:left w:val="nil"/>
              <w:right w:val="nil"/>
            </w:tcBorders>
          </w:tcPr>
          <w:p w14:paraId="137B7829" w14:textId="085CD899" w:rsidR="007D74B9" w:rsidRDefault="00810C2F" w:rsidP="007D74B9">
            <w:pPr>
              <w:jc w:val="center"/>
            </w:pPr>
            <w:r>
              <w:t>.0</w:t>
            </w:r>
            <w:r w:rsidR="003D2713">
              <w:t>26</w:t>
            </w:r>
          </w:p>
        </w:tc>
      </w:tr>
      <w:tr w:rsidR="003B4850" w14:paraId="27E56EBF" w14:textId="77777777" w:rsidTr="00D538CF">
        <w:tc>
          <w:tcPr>
            <w:tcW w:w="1256" w:type="dxa"/>
            <w:tcBorders>
              <w:left w:val="nil"/>
              <w:bottom w:val="single" w:sz="4" w:space="0" w:color="auto"/>
              <w:right w:val="nil"/>
            </w:tcBorders>
          </w:tcPr>
          <w:p w14:paraId="3B559E1D" w14:textId="77777777" w:rsidR="003B4850" w:rsidRDefault="003B4850" w:rsidP="00A95424"/>
        </w:tc>
        <w:tc>
          <w:tcPr>
            <w:tcW w:w="11265" w:type="dxa"/>
            <w:gridSpan w:val="11"/>
            <w:tcBorders>
              <w:left w:val="nil"/>
              <w:bottom w:val="single" w:sz="4" w:space="0" w:color="auto"/>
              <w:right w:val="nil"/>
            </w:tcBorders>
          </w:tcPr>
          <w:p w14:paraId="5E9F7F59" w14:textId="77777777" w:rsidR="003B4850" w:rsidRPr="003B4850" w:rsidRDefault="003B4850" w:rsidP="00A95424">
            <w:pPr>
              <w:jc w:val="center"/>
              <w:rPr>
                <w:b/>
              </w:rPr>
            </w:pPr>
            <w:r w:rsidRPr="003B4850">
              <w:rPr>
                <w:b/>
              </w:rPr>
              <w:t xml:space="preserve">Antagonistic Externalizing </w:t>
            </w:r>
          </w:p>
        </w:tc>
      </w:tr>
      <w:tr w:rsidR="003B4850" w14:paraId="612A60E2" w14:textId="77777777" w:rsidTr="00D538CF">
        <w:tc>
          <w:tcPr>
            <w:tcW w:w="1256" w:type="dxa"/>
            <w:tcBorders>
              <w:left w:val="nil"/>
              <w:bottom w:val="single" w:sz="4" w:space="0" w:color="auto"/>
              <w:right w:val="nil"/>
            </w:tcBorders>
          </w:tcPr>
          <w:p w14:paraId="27D66111" w14:textId="77777777" w:rsidR="003B4850" w:rsidRPr="003B4850" w:rsidRDefault="003B4850" w:rsidP="00A95424">
            <w:pPr>
              <w:rPr>
                <w:b/>
              </w:rPr>
            </w:pPr>
            <w:r w:rsidRPr="003B4850">
              <w:rPr>
                <w:b/>
              </w:rPr>
              <w:t>Model</w:t>
            </w:r>
          </w:p>
        </w:tc>
        <w:tc>
          <w:tcPr>
            <w:tcW w:w="996" w:type="dxa"/>
            <w:tcBorders>
              <w:left w:val="nil"/>
              <w:bottom w:val="single" w:sz="4" w:space="0" w:color="auto"/>
              <w:right w:val="nil"/>
            </w:tcBorders>
          </w:tcPr>
          <w:p w14:paraId="66568E2F" w14:textId="77777777" w:rsidR="003B4850" w:rsidRPr="003B4850" w:rsidRDefault="00000000" w:rsidP="00A95424">
            <w:pPr>
              <w:jc w:val="center"/>
              <w:rPr>
                <w:i/>
              </w:rPr>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oMath>
            </m:oMathPara>
          </w:p>
        </w:tc>
        <w:tc>
          <w:tcPr>
            <w:tcW w:w="935" w:type="dxa"/>
            <w:tcBorders>
              <w:left w:val="nil"/>
              <w:bottom w:val="single" w:sz="4" w:space="0" w:color="auto"/>
              <w:right w:val="nil"/>
            </w:tcBorders>
          </w:tcPr>
          <w:p w14:paraId="21998614" w14:textId="77777777" w:rsidR="003B4850" w:rsidRPr="003B4850" w:rsidRDefault="003B4850" w:rsidP="00A95424">
            <w:pPr>
              <w:jc w:val="center"/>
              <w:rPr>
                <w:i/>
              </w:rPr>
            </w:pPr>
            <w:r w:rsidRPr="003B4850">
              <w:rPr>
                <w:i/>
              </w:rPr>
              <w:t>df</w:t>
            </w:r>
          </w:p>
        </w:tc>
        <w:tc>
          <w:tcPr>
            <w:tcW w:w="1236" w:type="dxa"/>
            <w:tcBorders>
              <w:left w:val="nil"/>
              <w:bottom w:val="single" w:sz="4" w:space="0" w:color="auto"/>
              <w:right w:val="nil"/>
            </w:tcBorders>
          </w:tcPr>
          <w:p w14:paraId="19B9816A" w14:textId="77777777" w:rsidR="003B4850" w:rsidRPr="003B4850" w:rsidRDefault="003B4850" w:rsidP="00A95424">
            <w:pPr>
              <w:jc w:val="center"/>
            </w:pPr>
            <w:r w:rsidRPr="003B4850">
              <w:t>AIC</w:t>
            </w:r>
          </w:p>
        </w:tc>
        <w:tc>
          <w:tcPr>
            <w:tcW w:w="1236" w:type="dxa"/>
            <w:tcBorders>
              <w:left w:val="nil"/>
              <w:bottom w:val="single" w:sz="4" w:space="0" w:color="auto"/>
              <w:right w:val="nil"/>
            </w:tcBorders>
          </w:tcPr>
          <w:p w14:paraId="7CA6724E" w14:textId="77777777" w:rsidR="003B4850" w:rsidRPr="003B4850" w:rsidRDefault="003B4850" w:rsidP="00A95424">
            <w:pPr>
              <w:jc w:val="center"/>
            </w:pPr>
            <w:r w:rsidRPr="003B4850">
              <w:t>BIC</w:t>
            </w:r>
          </w:p>
        </w:tc>
        <w:tc>
          <w:tcPr>
            <w:tcW w:w="1083" w:type="dxa"/>
            <w:tcBorders>
              <w:left w:val="nil"/>
              <w:bottom w:val="single" w:sz="4" w:space="0" w:color="auto"/>
              <w:right w:val="nil"/>
            </w:tcBorders>
          </w:tcPr>
          <w:p w14:paraId="187C2063" w14:textId="77777777" w:rsidR="003B4850" w:rsidRPr="003B4850" w:rsidRDefault="003B4850" w:rsidP="00A95424">
            <w:pPr>
              <w:jc w:val="center"/>
            </w:pPr>
            <w:r w:rsidRPr="003B4850">
              <w:t>RMSEA</w:t>
            </w:r>
          </w:p>
        </w:tc>
        <w:tc>
          <w:tcPr>
            <w:tcW w:w="1043" w:type="dxa"/>
            <w:tcBorders>
              <w:left w:val="nil"/>
              <w:bottom w:val="single" w:sz="4" w:space="0" w:color="auto"/>
              <w:right w:val="nil"/>
            </w:tcBorders>
          </w:tcPr>
          <w:p w14:paraId="6CF327CA" w14:textId="77777777" w:rsidR="003B4850" w:rsidRPr="003B4850" w:rsidRDefault="003B4850" w:rsidP="00A95424">
            <w:pPr>
              <w:jc w:val="center"/>
            </w:pPr>
            <w:r w:rsidRPr="003B4850">
              <w:t>TLI</w:t>
            </w:r>
          </w:p>
        </w:tc>
        <w:tc>
          <w:tcPr>
            <w:tcW w:w="935" w:type="dxa"/>
            <w:tcBorders>
              <w:left w:val="nil"/>
              <w:bottom w:val="single" w:sz="4" w:space="0" w:color="auto"/>
              <w:right w:val="nil"/>
            </w:tcBorders>
          </w:tcPr>
          <w:p w14:paraId="474A6891" w14:textId="77777777" w:rsidR="003B4850" w:rsidRPr="003B4850" w:rsidRDefault="003B4850" w:rsidP="00A95424">
            <w:pPr>
              <w:jc w:val="center"/>
            </w:pPr>
            <w:r w:rsidRPr="003B4850">
              <w:t>CFI</w:t>
            </w:r>
          </w:p>
        </w:tc>
        <w:tc>
          <w:tcPr>
            <w:tcW w:w="935" w:type="dxa"/>
            <w:tcBorders>
              <w:left w:val="nil"/>
              <w:bottom w:val="single" w:sz="4" w:space="0" w:color="auto"/>
              <w:right w:val="nil"/>
            </w:tcBorders>
          </w:tcPr>
          <w:p w14:paraId="0C9A6A01" w14:textId="77777777" w:rsidR="003B4850" w:rsidRPr="003B4850" w:rsidRDefault="003B4850" w:rsidP="00A95424">
            <w:pPr>
              <w:jc w:val="center"/>
            </w:pPr>
            <w:r w:rsidRPr="003B4850">
              <w:t>NCI</w:t>
            </w:r>
          </w:p>
        </w:tc>
        <w:tc>
          <w:tcPr>
            <w:tcW w:w="996" w:type="dxa"/>
            <w:tcBorders>
              <w:left w:val="nil"/>
              <w:bottom w:val="single" w:sz="4" w:space="0" w:color="auto"/>
              <w:right w:val="nil"/>
            </w:tcBorders>
          </w:tcPr>
          <w:p w14:paraId="1AE16E59" w14:textId="77777777" w:rsidR="003B4850" w:rsidRPr="003B4850" w:rsidRDefault="003B4850" w:rsidP="00A95424">
            <w:pPr>
              <w:jc w:val="center"/>
            </w:pPr>
            <w:r w:rsidRPr="003B4850">
              <w:sym w:font="Symbol" w:char="F044"/>
            </w:r>
            <m:oMath>
              <m:sSup>
                <m:sSupPr>
                  <m:ctrlPr>
                    <w:rPr>
                      <w:rFonts w:ascii="Cambria Math" w:hAnsi="Cambria Math"/>
                      <w:i/>
                    </w:rPr>
                  </m:ctrlPr>
                </m:sSupPr>
                <m:e>
                  <m:r>
                    <w:rPr>
                      <w:rFonts w:ascii="Cambria Math" w:hAnsi="Cambria Math"/>
                    </w:rPr>
                    <m:t>χ</m:t>
                  </m:r>
                </m:e>
                <m:sup>
                  <m:r>
                    <w:rPr>
                      <w:rFonts w:ascii="Cambria Math" w:hAnsi="Cambria Math"/>
                    </w:rPr>
                    <m:t>2</m:t>
                  </m:r>
                </m:sup>
              </m:sSup>
            </m:oMath>
          </w:p>
        </w:tc>
        <w:tc>
          <w:tcPr>
            <w:tcW w:w="935" w:type="dxa"/>
            <w:tcBorders>
              <w:left w:val="nil"/>
              <w:bottom w:val="single" w:sz="4" w:space="0" w:color="auto"/>
              <w:right w:val="nil"/>
            </w:tcBorders>
          </w:tcPr>
          <w:p w14:paraId="555318D5" w14:textId="77777777" w:rsidR="003B4850" w:rsidRPr="003B4850" w:rsidRDefault="003B4850" w:rsidP="00A95424">
            <w:pPr>
              <w:jc w:val="center"/>
            </w:pPr>
            <w:r w:rsidRPr="003B4850">
              <w:sym w:font="Symbol" w:char="F044"/>
            </w:r>
            <w:r w:rsidRPr="003B4850">
              <w:t>CFI</w:t>
            </w:r>
          </w:p>
        </w:tc>
        <w:tc>
          <w:tcPr>
            <w:tcW w:w="935" w:type="dxa"/>
            <w:tcBorders>
              <w:left w:val="nil"/>
              <w:bottom w:val="single" w:sz="4" w:space="0" w:color="auto"/>
              <w:right w:val="nil"/>
            </w:tcBorders>
          </w:tcPr>
          <w:p w14:paraId="6FEC8EAC" w14:textId="77777777" w:rsidR="003B4850" w:rsidRPr="003B4850" w:rsidRDefault="003B4850" w:rsidP="00A95424">
            <w:pPr>
              <w:jc w:val="center"/>
            </w:pPr>
            <w:r w:rsidRPr="003B4850">
              <w:sym w:font="Symbol" w:char="F044"/>
            </w:r>
            <w:r w:rsidRPr="003B4850">
              <w:t>NCI</w:t>
            </w:r>
          </w:p>
        </w:tc>
      </w:tr>
      <w:tr w:rsidR="003B4850" w14:paraId="3BD27DE2" w14:textId="77777777" w:rsidTr="00D538CF">
        <w:tc>
          <w:tcPr>
            <w:tcW w:w="1256" w:type="dxa"/>
            <w:tcBorders>
              <w:left w:val="nil"/>
              <w:bottom w:val="nil"/>
              <w:right w:val="nil"/>
            </w:tcBorders>
          </w:tcPr>
          <w:p w14:paraId="31D39671" w14:textId="77777777" w:rsidR="003B4850" w:rsidRDefault="003B4850" w:rsidP="00A95424">
            <w:r>
              <w:t>Configural</w:t>
            </w:r>
          </w:p>
        </w:tc>
        <w:tc>
          <w:tcPr>
            <w:tcW w:w="996" w:type="dxa"/>
            <w:tcBorders>
              <w:left w:val="nil"/>
              <w:bottom w:val="nil"/>
              <w:right w:val="nil"/>
            </w:tcBorders>
          </w:tcPr>
          <w:p w14:paraId="1D3F4CD0" w14:textId="71B048C6" w:rsidR="003B4850" w:rsidRPr="00810C2F" w:rsidRDefault="00C91EDD" w:rsidP="00A95424">
            <w:pPr>
              <w:jc w:val="center"/>
            </w:pPr>
            <w:r>
              <w:t>131.79</w:t>
            </w:r>
          </w:p>
        </w:tc>
        <w:tc>
          <w:tcPr>
            <w:tcW w:w="935" w:type="dxa"/>
            <w:tcBorders>
              <w:left w:val="nil"/>
              <w:bottom w:val="nil"/>
              <w:right w:val="nil"/>
            </w:tcBorders>
          </w:tcPr>
          <w:p w14:paraId="20728049" w14:textId="77777777" w:rsidR="003B4850" w:rsidRPr="00810C2F" w:rsidRDefault="00810C2F" w:rsidP="00A95424">
            <w:pPr>
              <w:jc w:val="center"/>
            </w:pPr>
            <w:r w:rsidRPr="00810C2F">
              <w:t>74</w:t>
            </w:r>
          </w:p>
        </w:tc>
        <w:tc>
          <w:tcPr>
            <w:tcW w:w="1236" w:type="dxa"/>
            <w:tcBorders>
              <w:left w:val="nil"/>
              <w:bottom w:val="nil"/>
              <w:right w:val="nil"/>
            </w:tcBorders>
          </w:tcPr>
          <w:p w14:paraId="63B03740" w14:textId="77777777" w:rsidR="003B4850" w:rsidRPr="00810C2F" w:rsidRDefault="00810C2F" w:rsidP="00A95424">
            <w:pPr>
              <w:jc w:val="center"/>
            </w:pPr>
            <w:r w:rsidRPr="00810C2F">
              <w:t>302646.22</w:t>
            </w:r>
          </w:p>
        </w:tc>
        <w:tc>
          <w:tcPr>
            <w:tcW w:w="1236" w:type="dxa"/>
            <w:tcBorders>
              <w:left w:val="nil"/>
              <w:bottom w:val="nil"/>
              <w:right w:val="nil"/>
            </w:tcBorders>
          </w:tcPr>
          <w:p w14:paraId="7A447E12" w14:textId="77777777" w:rsidR="003B4850" w:rsidRPr="00810C2F" w:rsidRDefault="00810C2F" w:rsidP="00A95424">
            <w:pPr>
              <w:jc w:val="center"/>
            </w:pPr>
            <w:r w:rsidRPr="00810C2F">
              <w:t>303221.97</w:t>
            </w:r>
          </w:p>
        </w:tc>
        <w:tc>
          <w:tcPr>
            <w:tcW w:w="1083" w:type="dxa"/>
            <w:tcBorders>
              <w:left w:val="nil"/>
              <w:bottom w:val="nil"/>
              <w:right w:val="nil"/>
            </w:tcBorders>
          </w:tcPr>
          <w:p w14:paraId="30A560FE" w14:textId="3DB8B7DF" w:rsidR="003B4850" w:rsidRPr="00810C2F" w:rsidRDefault="00202A62" w:rsidP="00A95424">
            <w:pPr>
              <w:jc w:val="center"/>
            </w:pPr>
            <w:r>
              <w:t>.0</w:t>
            </w:r>
            <w:r w:rsidR="00C91EDD">
              <w:t>08</w:t>
            </w:r>
          </w:p>
        </w:tc>
        <w:tc>
          <w:tcPr>
            <w:tcW w:w="1043" w:type="dxa"/>
            <w:tcBorders>
              <w:left w:val="nil"/>
              <w:bottom w:val="nil"/>
              <w:right w:val="nil"/>
            </w:tcBorders>
          </w:tcPr>
          <w:p w14:paraId="5386ABD7" w14:textId="6919E323" w:rsidR="003B4850" w:rsidRPr="00810C2F" w:rsidRDefault="00202A62" w:rsidP="00A95424">
            <w:pPr>
              <w:jc w:val="center"/>
            </w:pPr>
            <w:r>
              <w:t>.99</w:t>
            </w:r>
            <w:r w:rsidR="00C91EDD">
              <w:t>8</w:t>
            </w:r>
          </w:p>
        </w:tc>
        <w:tc>
          <w:tcPr>
            <w:tcW w:w="935" w:type="dxa"/>
            <w:tcBorders>
              <w:left w:val="nil"/>
              <w:bottom w:val="nil"/>
              <w:right w:val="nil"/>
            </w:tcBorders>
          </w:tcPr>
          <w:p w14:paraId="707B4074" w14:textId="0ED088E0" w:rsidR="003B4850" w:rsidRPr="00810C2F" w:rsidRDefault="00C91EDD" w:rsidP="00A95424">
            <w:pPr>
              <w:jc w:val="center"/>
            </w:pPr>
            <w:r>
              <w:t>.999</w:t>
            </w:r>
          </w:p>
        </w:tc>
        <w:tc>
          <w:tcPr>
            <w:tcW w:w="935" w:type="dxa"/>
            <w:tcBorders>
              <w:left w:val="nil"/>
              <w:bottom w:val="nil"/>
              <w:right w:val="nil"/>
            </w:tcBorders>
          </w:tcPr>
          <w:p w14:paraId="43648AD1" w14:textId="11F6A230" w:rsidR="003B4850" w:rsidRPr="00810C2F" w:rsidRDefault="00202A62" w:rsidP="00A95424">
            <w:pPr>
              <w:jc w:val="center"/>
            </w:pPr>
            <w:r>
              <w:t>.99</w:t>
            </w:r>
            <w:r w:rsidR="00C91EDD">
              <w:t>8</w:t>
            </w:r>
          </w:p>
        </w:tc>
        <w:tc>
          <w:tcPr>
            <w:tcW w:w="996" w:type="dxa"/>
            <w:tcBorders>
              <w:left w:val="nil"/>
              <w:bottom w:val="nil"/>
              <w:right w:val="nil"/>
            </w:tcBorders>
          </w:tcPr>
          <w:p w14:paraId="032E4454" w14:textId="77777777" w:rsidR="003B4850" w:rsidRPr="00810C2F" w:rsidRDefault="003B4850" w:rsidP="00A95424">
            <w:pPr>
              <w:jc w:val="center"/>
            </w:pPr>
            <w:r w:rsidRPr="00810C2F">
              <w:t>--</w:t>
            </w:r>
          </w:p>
        </w:tc>
        <w:tc>
          <w:tcPr>
            <w:tcW w:w="935" w:type="dxa"/>
            <w:tcBorders>
              <w:left w:val="nil"/>
              <w:bottom w:val="nil"/>
              <w:right w:val="nil"/>
            </w:tcBorders>
          </w:tcPr>
          <w:p w14:paraId="20FFFA2C" w14:textId="77777777" w:rsidR="003B4850" w:rsidRPr="00810C2F" w:rsidRDefault="003B4850" w:rsidP="00A95424">
            <w:pPr>
              <w:jc w:val="center"/>
            </w:pPr>
            <w:r w:rsidRPr="00810C2F">
              <w:t>--</w:t>
            </w:r>
          </w:p>
        </w:tc>
        <w:tc>
          <w:tcPr>
            <w:tcW w:w="935" w:type="dxa"/>
            <w:tcBorders>
              <w:left w:val="nil"/>
              <w:bottom w:val="nil"/>
              <w:right w:val="nil"/>
            </w:tcBorders>
          </w:tcPr>
          <w:p w14:paraId="172D318C" w14:textId="77777777" w:rsidR="003B4850" w:rsidRPr="00810C2F" w:rsidRDefault="003B4850" w:rsidP="00A95424">
            <w:pPr>
              <w:jc w:val="center"/>
            </w:pPr>
            <w:r w:rsidRPr="00810C2F">
              <w:t>--</w:t>
            </w:r>
          </w:p>
        </w:tc>
      </w:tr>
      <w:tr w:rsidR="003B4850" w14:paraId="19876E27" w14:textId="77777777" w:rsidTr="00D538CF">
        <w:tc>
          <w:tcPr>
            <w:tcW w:w="1256" w:type="dxa"/>
            <w:tcBorders>
              <w:top w:val="nil"/>
              <w:left w:val="nil"/>
              <w:bottom w:val="nil"/>
              <w:right w:val="nil"/>
            </w:tcBorders>
          </w:tcPr>
          <w:p w14:paraId="15341F85" w14:textId="77777777" w:rsidR="003B4850" w:rsidRDefault="003B4850" w:rsidP="00A95424">
            <w:r>
              <w:t>Weak</w:t>
            </w:r>
          </w:p>
        </w:tc>
        <w:tc>
          <w:tcPr>
            <w:tcW w:w="996" w:type="dxa"/>
            <w:tcBorders>
              <w:top w:val="nil"/>
              <w:left w:val="nil"/>
              <w:bottom w:val="nil"/>
              <w:right w:val="nil"/>
            </w:tcBorders>
          </w:tcPr>
          <w:p w14:paraId="0BA9F1AF" w14:textId="2F6E38FB" w:rsidR="003B4850" w:rsidRPr="00810C2F" w:rsidRDefault="00C91EDD" w:rsidP="00A95424">
            <w:pPr>
              <w:jc w:val="center"/>
            </w:pPr>
            <w:r>
              <w:t>176.92</w:t>
            </w:r>
          </w:p>
        </w:tc>
        <w:tc>
          <w:tcPr>
            <w:tcW w:w="935" w:type="dxa"/>
            <w:tcBorders>
              <w:top w:val="nil"/>
              <w:left w:val="nil"/>
              <w:bottom w:val="nil"/>
              <w:right w:val="nil"/>
            </w:tcBorders>
          </w:tcPr>
          <w:p w14:paraId="11A97B2D" w14:textId="77777777" w:rsidR="003B4850" w:rsidRPr="00810C2F" w:rsidRDefault="00202A62" w:rsidP="00A95424">
            <w:pPr>
              <w:jc w:val="center"/>
            </w:pPr>
            <w:r>
              <w:t>83</w:t>
            </w:r>
          </w:p>
        </w:tc>
        <w:tc>
          <w:tcPr>
            <w:tcW w:w="1236" w:type="dxa"/>
            <w:tcBorders>
              <w:top w:val="nil"/>
              <w:left w:val="nil"/>
              <w:bottom w:val="nil"/>
              <w:right w:val="nil"/>
            </w:tcBorders>
          </w:tcPr>
          <w:p w14:paraId="2DE73475" w14:textId="77777777" w:rsidR="003B4850" w:rsidRPr="00810C2F" w:rsidRDefault="00202A62" w:rsidP="00A95424">
            <w:pPr>
              <w:jc w:val="center"/>
            </w:pPr>
            <w:r w:rsidRPr="00202A62">
              <w:t>302745.51</w:t>
            </w:r>
          </w:p>
        </w:tc>
        <w:tc>
          <w:tcPr>
            <w:tcW w:w="1236" w:type="dxa"/>
            <w:tcBorders>
              <w:top w:val="nil"/>
              <w:left w:val="nil"/>
              <w:bottom w:val="nil"/>
              <w:right w:val="nil"/>
            </w:tcBorders>
          </w:tcPr>
          <w:p w14:paraId="19D42E72" w14:textId="77777777" w:rsidR="003B4850" w:rsidRPr="00810C2F" w:rsidRDefault="00202A62" w:rsidP="00A95424">
            <w:pPr>
              <w:jc w:val="center"/>
            </w:pPr>
            <w:r w:rsidRPr="00202A62">
              <w:t>303254.8</w:t>
            </w:r>
            <w:r>
              <w:t>3</w:t>
            </w:r>
          </w:p>
        </w:tc>
        <w:tc>
          <w:tcPr>
            <w:tcW w:w="1083" w:type="dxa"/>
            <w:tcBorders>
              <w:top w:val="nil"/>
              <w:left w:val="nil"/>
              <w:bottom w:val="nil"/>
              <w:right w:val="nil"/>
            </w:tcBorders>
          </w:tcPr>
          <w:p w14:paraId="7C0678E4" w14:textId="0AA4D08C" w:rsidR="003B4850" w:rsidRPr="00810C2F" w:rsidRDefault="00C91EDD" w:rsidP="00A95424">
            <w:pPr>
              <w:jc w:val="center"/>
            </w:pPr>
            <w:r>
              <w:t>.010</w:t>
            </w:r>
          </w:p>
        </w:tc>
        <w:tc>
          <w:tcPr>
            <w:tcW w:w="1043" w:type="dxa"/>
            <w:tcBorders>
              <w:top w:val="nil"/>
              <w:left w:val="nil"/>
              <w:bottom w:val="nil"/>
              <w:right w:val="nil"/>
            </w:tcBorders>
          </w:tcPr>
          <w:p w14:paraId="1F58CCD9" w14:textId="73966423" w:rsidR="003B4850" w:rsidRPr="00810C2F" w:rsidRDefault="00C91EDD" w:rsidP="00A95424">
            <w:pPr>
              <w:jc w:val="center"/>
            </w:pPr>
            <w:r>
              <w:t>.99</w:t>
            </w:r>
            <w:r w:rsidR="003B1717">
              <w:t>7</w:t>
            </w:r>
          </w:p>
        </w:tc>
        <w:tc>
          <w:tcPr>
            <w:tcW w:w="935" w:type="dxa"/>
            <w:tcBorders>
              <w:top w:val="nil"/>
              <w:left w:val="nil"/>
              <w:bottom w:val="nil"/>
              <w:right w:val="nil"/>
            </w:tcBorders>
          </w:tcPr>
          <w:p w14:paraId="2CB76ACA" w14:textId="49B2E3ED" w:rsidR="003B4850" w:rsidRPr="00810C2F" w:rsidRDefault="00C91EDD" w:rsidP="00A95424">
            <w:pPr>
              <w:jc w:val="center"/>
            </w:pPr>
            <w:r>
              <w:t>.99</w:t>
            </w:r>
            <w:r w:rsidR="003B1717">
              <w:t>8</w:t>
            </w:r>
          </w:p>
        </w:tc>
        <w:tc>
          <w:tcPr>
            <w:tcW w:w="935" w:type="dxa"/>
            <w:tcBorders>
              <w:top w:val="nil"/>
              <w:left w:val="nil"/>
              <w:bottom w:val="nil"/>
              <w:right w:val="nil"/>
            </w:tcBorders>
          </w:tcPr>
          <w:p w14:paraId="13888594" w14:textId="1594AB7B" w:rsidR="003B4850" w:rsidRPr="00810C2F" w:rsidRDefault="00202A62" w:rsidP="00A95424">
            <w:pPr>
              <w:jc w:val="center"/>
            </w:pPr>
            <w:r>
              <w:t>.9</w:t>
            </w:r>
            <w:r w:rsidR="003B1717">
              <w:t>96</w:t>
            </w:r>
          </w:p>
        </w:tc>
        <w:tc>
          <w:tcPr>
            <w:tcW w:w="996" w:type="dxa"/>
            <w:tcBorders>
              <w:top w:val="nil"/>
              <w:left w:val="nil"/>
              <w:bottom w:val="nil"/>
              <w:right w:val="nil"/>
            </w:tcBorders>
          </w:tcPr>
          <w:p w14:paraId="77792919" w14:textId="74D457CF" w:rsidR="003B4850" w:rsidRPr="00810C2F" w:rsidRDefault="003B1717" w:rsidP="00A95424">
            <w:pPr>
              <w:jc w:val="center"/>
            </w:pPr>
            <w:r>
              <w:t>37.42*</w:t>
            </w:r>
          </w:p>
        </w:tc>
        <w:tc>
          <w:tcPr>
            <w:tcW w:w="935" w:type="dxa"/>
            <w:tcBorders>
              <w:top w:val="nil"/>
              <w:left w:val="nil"/>
              <w:bottom w:val="nil"/>
              <w:right w:val="nil"/>
            </w:tcBorders>
          </w:tcPr>
          <w:p w14:paraId="7E2A95F8" w14:textId="77777777" w:rsidR="003B4850" w:rsidRPr="00810C2F" w:rsidRDefault="00202A62" w:rsidP="00A95424">
            <w:pPr>
              <w:jc w:val="center"/>
            </w:pPr>
            <w:r>
              <w:t>.001</w:t>
            </w:r>
          </w:p>
        </w:tc>
        <w:tc>
          <w:tcPr>
            <w:tcW w:w="935" w:type="dxa"/>
            <w:tcBorders>
              <w:top w:val="nil"/>
              <w:left w:val="nil"/>
              <w:bottom w:val="nil"/>
              <w:right w:val="nil"/>
            </w:tcBorders>
          </w:tcPr>
          <w:p w14:paraId="42C84EE5" w14:textId="13ADB189" w:rsidR="003B4850" w:rsidRPr="00810C2F" w:rsidRDefault="00202A62" w:rsidP="00A95424">
            <w:pPr>
              <w:jc w:val="center"/>
            </w:pPr>
            <w:r>
              <w:t>.00</w:t>
            </w:r>
            <w:r w:rsidR="00C91EDD">
              <w:t>2</w:t>
            </w:r>
          </w:p>
        </w:tc>
      </w:tr>
      <w:tr w:rsidR="003B4850" w14:paraId="22B5EFE0" w14:textId="77777777" w:rsidTr="00D538CF">
        <w:tc>
          <w:tcPr>
            <w:tcW w:w="1256" w:type="dxa"/>
            <w:tcBorders>
              <w:top w:val="nil"/>
              <w:left w:val="nil"/>
              <w:bottom w:val="nil"/>
              <w:right w:val="nil"/>
            </w:tcBorders>
          </w:tcPr>
          <w:p w14:paraId="7B99822A" w14:textId="77777777" w:rsidR="003B4850" w:rsidRDefault="003B4850" w:rsidP="00A95424">
            <w:r>
              <w:t>Strong</w:t>
            </w:r>
          </w:p>
        </w:tc>
        <w:tc>
          <w:tcPr>
            <w:tcW w:w="996" w:type="dxa"/>
            <w:tcBorders>
              <w:top w:val="nil"/>
              <w:left w:val="nil"/>
              <w:bottom w:val="nil"/>
              <w:right w:val="nil"/>
            </w:tcBorders>
          </w:tcPr>
          <w:p w14:paraId="4B2387B5" w14:textId="24628167" w:rsidR="003B4850" w:rsidRPr="00810C2F" w:rsidRDefault="003B1717" w:rsidP="00A95424">
            <w:pPr>
              <w:jc w:val="center"/>
            </w:pPr>
            <w:r>
              <w:t>245.13</w:t>
            </w:r>
          </w:p>
        </w:tc>
        <w:tc>
          <w:tcPr>
            <w:tcW w:w="935" w:type="dxa"/>
            <w:tcBorders>
              <w:top w:val="nil"/>
              <w:left w:val="nil"/>
              <w:bottom w:val="nil"/>
              <w:right w:val="nil"/>
            </w:tcBorders>
          </w:tcPr>
          <w:p w14:paraId="2D1A0DBC" w14:textId="77777777" w:rsidR="003B4850" w:rsidRPr="00810C2F" w:rsidRDefault="00202A62" w:rsidP="00A95424">
            <w:pPr>
              <w:jc w:val="center"/>
            </w:pPr>
            <w:r>
              <w:t>92</w:t>
            </w:r>
          </w:p>
        </w:tc>
        <w:tc>
          <w:tcPr>
            <w:tcW w:w="1236" w:type="dxa"/>
            <w:tcBorders>
              <w:top w:val="nil"/>
              <w:left w:val="nil"/>
              <w:bottom w:val="nil"/>
              <w:right w:val="nil"/>
            </w:tcBorders>
          </w:tcPr>
          <w:p w14:paraId="5B8DBD1D" w14:textId="77777777" w:rsidR="003B4850" w:rsidRPr="00810C2F" w:rsidRDefault="00202A62" w:rsidP="00A95424">
            <w:pPr>
              <w:jc w:val="center"/>
            </w:pPr>
            <w:r w:rsidRPr="00202A62">
              <w:t>302853.3</w:t>
            </w:r>
            <w:r>
              <w:t>6</w:t>
            </w:r>
          </w:p>
        </w:tc>
        <w:tc>
          <w:tcPr>
            <w:tcW w:w="1236" w:type="dxa"/>
            <w:tcBorders>
              <w:top w:val="nil"/>
              <w:left w:val="nil"/>
              <w:bottom w:val="nil"/>
              <w:right w:val="nil"/>
            </w:tcBorders>
          </w:tcPr>
          <w:p w14:paraId="679CD6E0" w14:textId="77777777" w:rsidR="003B4850" w:rsidRPr="00810C2F" w:rsidRDefault="00202A62" w:rsidP="00A95424">
            <w:pPr>
              <w:jc w:val="center"/>
            </w:pPr>
            <w:r w:rsidRPr="00202A62">
              <w:t>303296.24</w:t>
            </w:r>
          </w:p>
        </w:tc>
        <w:tc>
          <w:tcPr>
            <w:tcW w:w="1083" w:type="dxa"/>
            <w:tcBorders>
              <w:top w:val="nil"/>
              <w:left w:val="nil"/>
              <w:bottom w:val="nil"/>
              <w:right w:val="nil"/>
            </w:tcBorders>
          </w:tcPr>
          <w:p w14:paraId="06EC4B4F" w14:textId="08BB95E0" w:rsidR="003B4850" w:rsidRPr="00810C2F" w:rsidRDefault="003B1717" w:rsidP="00A95424">
            <w:pPr>
              <w:jc w:val="center"/>
            </w:pPr>
            <w:r>
              <w:t>.012</w:t>
            </w:r>
          </w:p>
        </w:tc>
        <w:tc>
          <w:tcPr>
            <w:tcW w:w="1043" w:type="dxa"/>
            <w:tcBorders>
              <w:top w:val="nil"/>
              <w:left w:val="nil"/>
              <w:bottom w:val="nil"/>
              <w:right w:val="nil"/>
            </w:tcBorders>
          </w:tcPr>
          <w:p w14:paraId="3211D9CF" w14:textId="50070A7B" w:rsidR="003B4850" w:rsidRPr="00810C2F" w:rsidRDefault="003B1717" w:rsidP="00A95424">
            <w:pPr>
              <w:jc w:val="center"/>
            </w:pPr>
            <w:r>
              <w:t>.996</w:t>
            </w:r>
          </w:p>
        </w:tc>
        <w:tc>
          <w:tcPr>
            <w:tcW w:w="935" w:type="dxa"/>
            <w:tcBorders>
              <w:top w:val="nil"/>
              <w:left w:val="nil"/>
              <w:bottom w:val="nil"/>
              <w:right w:val="nil"/>
            </w:tcBorders>
          </w:tcPr>
          <w:p w14:paraId="71DDB84E" w14:textId="1C2935AD" w:rsidR="003B4850" w:rsidRPr="00810C2F" w:rsidRDefault="003B1717" w:rsidP="00A95424">
            <w:pPr>
              <w:jc w:val="center"/>
            </w:pPr>
            <w:r>
              <w:t>.997</w:t>
            </w:r>
          </w:p>
        </w:tc>
        <w:tc>
          <w:tcPr>
            <w:tcW w:w="935" w:type="dxa"/>
            <w:tcBorders>
              <w:top w:val="nil"/>
              <w:left w:val="nil"/>
              <w:bottom w:val="nil"/>
              <w:right w:val="nil"/>
            </w:tcBorders>
          </w:tcPr>
          <w:p w14:paraId="61F48DEE" w14:textId="5F4BBE10" w:rsidR="003B4850" w:rsidRPr="00810C2F" w:rsidRDefault="003B1717" w:rsidP="00A95424">
            <w:pPr>
              <w:jc w:val="center"/>
            </w:pPr>
            <w:r>
              <w:t>.994</w:t>
            </w:r>
          </w:p>
        </w:tc>
        <w:tc>
          <w:tcPr>
            <w:tcW w:w="996" w:type="dxa"/>
            <w:tcBorders>
              <w:top w:val="nil"/>
              <w:left w:val="nil"/>
              <w:bottom w:val="nil"/>
              <w:right w:val="nil"/>
            </w:tcBorders>
          </w:tcPr>
          <w:p w14:paraId="7DF5DE91" w14:textId="67283656" w:rsidR="003B4850" w:rsidRPr="00810C2F" w:rsidRDefault="003B1717" w:rsidP="00A95424">
            <w:pPr>
              <w:jc w:val="center"/>
            </w:pPr>
            <w:r>
              <w:t>125.36*</w:t>
            </w:r>
          </w:p>
        </w:tc>
        <w:tc>
          <w:tcPr>
            <w:tcW w:w="935" w:type="dxa"/>
            <w:tcBorders>
              <w:top w:val="nil"/>
              <w:left w:val="nil"/>
              <w:bottom w:val="nil"/>
              <w:right w:val="nil"/>
            </w:tcBorders>
          </w:tcPr>
          <w:p w14:paraId="5C684B39" w14:textId="77777777" w:rsidR="003B4850" w:rsidRPr="00810C2F" w:rsidRDefault="00EE3DF4" w:rsidP="00A95424">
            <w:pPr>
              <w:jc w:val="center"/>
            </w:pPr>
            <w:r>
              <w:t>.001</w:t>
            </w:r>
          </w:p>
        </w:tc>
        <w:tc>
          <w:tcPr>
            <w:tcW w:w="935" w:type="dxa"/>
            <w:tcBorders>
              <w:top w:val="nil"/>
              <w:left w:val="nil"/>
              <w:bottom w:val="nil"/>
              <w:right w:val="nil"/>
            </w:tcBorders>
          </w:tcPr>
          <w:p w14:paraId="281AAEF0" w14:textId="0B2415A8" w:rsidR="003B4850" w:rsidRPr="00810C2F" w:rsidRDefault="00EE3DF4" w:rsidP="00A95424">
            <w:pPr>
              <w:jc w:val="center"/>
            </w:pPr>
            <w:r>
              <w:t>.</w:t>
            </w:r>
            <w:r w:rsidR="003B1717">
              <w:t>002</w:t>
            </w:r>
          </w:p>
        </w:tc>
      </w:tr>
      <w:tr w:rsidR="003B4850" w14:paraId="7FCDCDCA" w14:textId="77777777" w:rsidTr="00D538CF">
        <w:tc>
          <w:tcPr>
            <w:tcW w:w="1256" w:type="dxa"/>
            <w:tcBorders>
              <w:top w:val="nil"/>
              <w:left w:val="nil"/>
              <w:right w:val="nil"/>
            </w:tcBorders>
          </w:tcPr>
          <w:p w14:paraId="38C0312D" w14:textId="77777777" w:rsidR="003B4850" w:rsidRDefault="003B4850" w:rsidP="00A95424">
            <w:r>
              <w:t>Strict</w:t>
            </w:r>
          </w:p>
        </w:tc>
        <w:tc>
          <w:tcPr>
            <w:tcW w:w="996" w:type="dxa"/>
            <w:tcBorders>
              <w:top w:val="nil"/>
              <w:left w:val="nil"/>
              <w:right w:val="nil"/>
            </w:tcBorders>
          </w:tcPr>
          <w:p w14:paraId="402B6C28" w14:textId="601415AC" w:rsidR="003B4850" w:rsidRPr="00810C2F" w:rsidRDefault="003B1717" w:rsidP="00A95424">
            <w:pPr>
              <w:jc w:val="center"/>
            </w:pPr>
            <w:r>
              <w:t>347.15</w:t>
            </w:r>
          </w:p>
        </w:tc>
        <w:tc>
          <w:tcPr>
            <w:tcW w:w="935" w:type="dxa"/>
            <w:tcBorders>
              <w:top w:val="nil"/>
              <w:left w:val="nil"/>
              <w:right w:val="nil"/>
            </w:tcBorders>
          </w:tcPr>
          <w:p w14:paraId="5CE10815" w14:textId="77777777" w:rsidR="003B4850" w:rsidRPr="00810C2F" w:rsidRDefault="00EE3DF4" w:rsidP="00A95424">
            <w:pPr>
              <w:jc w:val="center"/>
            </w:pPr>
            <w:r>
              <w:t>104</w:t>
            </w:r>
          </w:p>
        </w:tc>
        <w:tc>
          <w:tcPr>
            <w:tcW w:w="1236" w:type="dxa"/>
            <w:tcBorders>
              <w:top w:val="nil"/>
              <w:left w:val="nil"/>
              <w:right w:val="nil"/>
            </w:tcBorders>
          </w:tcPr>
          <w:p w14:paraId="3FFFE765" w14:textId="77777777" w:rsidR="003B4850" w:rsidRPr="00810C2F" w:rsidRDefault="00EE3DF4" w:rsidP="00A95424">
            <w:pPr>
              <w:jc w:val="center"/>
            </w:pPr>
            <w:r w:rsidRPr="00EE3DF4">
              <w:t>303079.24</w:t>
            </w:r>
          </w:p>
        </w:tc>
        <w:tc>
          <w:tcPr>
            <w:tcW w:w="1236" w:type="dxa"/>
            <w:tcBorders>
              <w:top w:val="nil"/>
              <w:left w:val="nil"/>
              <w:right w:val="nil"/>
            </w:tcBorders>
          </w:tcPr>
          <w:p w14:paraId="575CD865" w14:textId="77777777" w:rsidR="003B4850" w:rsidRPr="00810C2F" w:rsidRDefault="00EE3DF4" w:rsidP="00A95424">
            <w:pPr>
              <w:jc w:val="center"/>
            </w:pPr>
            <w:r w:rsidRPr="00EE3DF4">
              <w:t>303433.55</w:t>
            </w:r>
          </w:p>
        </w:tc>
        <w:tc>
          <w:tcPr>
            <w:tcW w:w="1083" w:type="dxa"/>
            <w:tcBorders>
              <w:top w:val="nil"/>
              <w:left w:val="nil"/>
              <w:right w:val="nil"/>
            </w:tcBorders>
          </w:tcPr>
          <w:p w14:paraId="1FE67834" w14:textId="00D9C5C4" w:rsidR="003B4850" w:rsidRPr="00810C2F" w:rsidRDefault="003B1717" w:rsidP="00A95424">
            <w:pPr>
              <w:jc w:val="center"/>
            </w:pPr>
            <w:r>
              <w:t>.014</w:t>
            </w:r>
          </w:p>
        </w:tc>
        <w:tc>
          <w:tcPr>
            <w:tcW w:w="1043" w:type="dxa"/>
            <w:tcBorders>
              <w:top w:val="nil"/>
              <w:left w:val="nil"/>
              <w:right w:val="nil"/>
            </w:tcBorders>
          </w:tcPr>
          <w:p w14:paraId="679E30BD" w14:textId="072C5FA2" w:rsidR="003B4850" w:rsidRPr="00810C2F" w:rsidRDefault="003B1717" w:rsidP="00A95424">
            <w:pPr>
              <w:jc w:val="center"/>
            </w:pPr>
            <w:r>
              <w:t>.994</w:t>
            </w:r>
          </w:p>
        </w:tc>
        <w:tc>
          <w:tcPr>
            <w:tcW w:w="935" w:type="dxa"/>
            <w:tcBorders>
              <w:top w:val="nil"/>
              <w:left w:val="nil"/>
              <w:right w:val="nil"/>
            </w:tcBorders>
          </w:tcPr>
          <w:p w14:paraId="3AC0B84C" w14:textId="3B966F83" w:rsidR="003B4850" w:rsidRPr="00810C2F" w:rsidRDefault="003B1717" w:rsidP="00A95424">
            <w:pPr>
              <w:jc w:val="center"/>
            </w:pPr>
            <w:r>
              <w:t>.995</w:t>
            </w:r>
          </w:p>
        </w:tc>
        <w:tc>
          <w:tcPr>
            <w:tcW w:w="935" w:type="dxa"/>
            <w:tcBorders>
              <w:top w:val="nil"/>
              <w:left w:val="nil"/>
              <w:right w:val="nil"/>
            </w:tcBorders>
          </w:tcPr>
          <w:p w14:paraId="0E6B1C32" w14:textId="323D7636" w:rsidR="003B4850" w:rsidRPr="00810C2F" w:rsidRDefault="00716556" w:rsidP="00A95424">
            <w:pPr>
              <w:jc w:val="center"/>
            </w:pPr>
            <w:r>
              <w:t>.990</w:t>
            </w:r>
          </w:p>
        </w:tc>
        <w:tc>
          <w:tcPr>
            <w:tcW w:w="996" w:type="dxa"/>
            <w:tcBorders>
              <w:top w:val="nil"/>
              <w:left w:val="nil"/>
              <w:right w:val="nil"/>
            </w:tcBorders>
          </w:tcPr>
          <w:p w14:paraId="3E2562CF" w14:textId="29B779C9" w:rsidR="003B4850" w:rsidRPr="00810C2F" w:rsidRDefault="00716556" w:rsidP="00A95424">
            <w:pPr>
              <w:jc w:val="center"/>
            </w:pPr>
            <w:r>
              <w:t>87.05*</w:t>
            </w:r>
          </w:p>
        </w:tc>
        <w:tc>
          <w:tcPr>
            <w:tcW w:w="935" w:type="dxa"/>
            <w:tcBorders>
              <w:top w:val="nil"/>
              <w:left w:val="nil"/>
              <w:right w:val="nil"/>
            </w:tcBorders>
          </w:tcPr>
          <w:p w14:paraId="3B4C8554" w14:textId="080A7C41" w:rsidR="003B4850" w:rsidRPr="00810C2F" w:rsidRDefault="00716556" w:rsidP="00A95424">
            <w:pPr>
              <w:jc w:val="center"/>
            </w:pPr>
            <w:r>
              <w:t>.002</w:t>
            </w:r>
          </w:p>
        </w:tc>
        <w:tc>
          <w:tcPr>
            <w:tcW w:w="935" w:type="dxa"/>
            <w:tcBorders>
              <w:top w:val="nil"/>
              <w:left w:val="nil"/>
              <w:right w:val="nil"/>
            </w:tcBorders>
          </w:tcPr>
          <w:p w14:paraId="01A3B119" w14:textId="19705E17" w:rsidR="003B4850" w:rsidRPr="00810C2F" w:rsidRDefault="003B1717" w:rsidP="00A95424">
            <w:pPr>
              <w:jc w:val="center"/>
            </w:pPr>
            <w:r>
              <w:t>.004</w:t>
            </w:r>
          </w:p>
        </w:tc>
      </w:tr>
      <w:tr w:rsidR="003B4850" w14:paraId="1E14E401" w14:textId="77777777" w:rsidTr="00D538CF">
        <w:tc>
          <w:tcPr>
            <w:tcW w:w="1256" w:type="dxa"/>
            <w:tcBorders>
              <w:left w:val="nil"/>
              <w:bottom w:val="single" w:sz="4" w:space="0" w:color="auto"/>
              <w:right w:val="nil"/>
            </w:tcBorders>
          </w:tcPr>
          <w:p w14:paraId="155CCA0E" w14:textId="77777777" w:rsidR="003B4850" w:rsidRDefault="003B4850" w:rsidP="00A95424"/>
        </w:tc>
        <w:tc>
          <w:tcPr>
            <w:tcW w:w="11265" w:type="dxa"/>
            <w:gridSpan w:val="11"/>
            <w:tcBorders>
              <w:left w:val="nil"/>
              <w:bottom w:val="single" w:sz="4" w:space="0" w:color="auto"/>
              <w:right w:val="nil"/>
            </w:tcBorders>
          </w:tcPr>
          <w:p w14:paraId="23C029EB" w14:textId="77777777" w:rsidR="003B4850" w:rsidRPr="003B4850" w:rsidRDefault="00875509" w:rsidP="00A95424">
            <w:pPr>
              <w:jc w:val="center"/>
              <w:rPr>
                <w:b/>
              </w:rPr>
            </w:pPr>
            <w:r>
              <w:rPr>
                <w:b/>
              </w:rPr>
              <w:t xml:space="preserve">Neurodevelopmental </w:t>
            </w:r>
            <w:r w:rsidR="003B4850" w:rsidRPr="003B4850">
              <w:rPr>
                <w:b/>
              </w:rPr>
              <w:t xml:space="preserve"> </w:t>
            </w:r>
          </w:p>
        </w:tc>
      </w:tr>
      <w:tr w:rsidR="003B4850" w14:paraId="5571780E" w14:textId="77777777" w:rsidTr="00D538CF">
        <w:tc>
          <w:tcPr>
            <w:tcW w:w="1256" w:type="dxa"/>
            <w:tcBorders>
              <w:left w:val="nil"/>
              <w:bottom w:val="single" w:sz="4" w:space="0" w:color="auto"/>
              <w:right w:val="nil"/>
            </w:tcBorders>
          </w:tcPr>
          <w:p w14:paraId="227BC6B8" w14:textId="77777777" w:rsidR="003B4850" w:rsidRPr="003B4850" w:rsidRDefault="003B4850" w:rsidP="00A95424">
            <w:pPr>
              <w:rPr>
                <w:b/>
              </w:rPr>
            </w:pPr>
            <w:r w:rsidRPr="003B4850">
              <w:rPr>
                <w:b/>
              </w:rPr>
              <w:t>Model</w:t>
            </w:r>
          </w:p>
        </w:tc>
        <w:tc>
          <w:tcPr>
            <w:tcW w:w="996" w:type="dxa"/>
            <w:tcBorders>
              <w:left w:val="nil"/>
              <w:bottom w:val="single" w:sz="4" w:space="0" w:color="auto"/>
              <w:right w:val="nil"/>
            </w:tcBorders>
          </w:tcPr>
          <w:p w14:paraId="018337D8" w14:textId="77777777" w:rsidR="003B4850" w:rsidRPr="003B4850" w:rsidRDefault="00000000" w:rsidP="00A95424">
            <w:pPr>
              <w:jc w:val="center"/>
              <w:rPr>
                <w:i/>
              </w:rPr>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oMath>
            </m:oMathPara>
          </w:p>
        </w:tc>
        <w:tc>
          <w:tcPr>
            <w:tcW w:w="935" w:type="dxa"/>
            <w:tcBorders>
              <w:left w:val="nil"/>
              <w:bottom w:val="single" w:sz="4" w:space="0" w:color="auto"/>
              <w:right w:val="nil"/>
            </w:tcBorders>
          </w:tcPr>
          <w:p w14:paraId="22021962" w14:textId="77777777" w:rsidR="003B4850" w:rsidRPr="003B4850" w:rsidRDefault="003B4850" w:rsidP="00A95424">
            <w:pPr>
              <w:jc w:val="center"/>
              <w:rPr>
                <w:i/>
              </w:rPr>
            </w:pPr>
            <w:r w:rsidRPr="003B4850">
              <w:rPr>
                <w:i/>
              </w:rPr>
              <w:t>df</w:t>
            </w:r>
          </w:p>
        </w:tc>
        <w:tc>
          <w:tcPr>
            <w:tcW w:w="1236" w:type="dxa"/>
            <w:tcBorders>
              <w:left w:val="nil"/>
              <w:bottom w:val="single" w:sz="4" w:space="0" w:color="auto"/>
              <w:right w:val="nil"/>
            </w:tcBorders>
          </w:tcPr>
          <w:p w14:paraId="45949C1E" w14:textId="77777777" w:rsidR="003B4850" w:rsidRPr="003B4850" w:rsidRDefault="003B4850" w:rsidP="00A95424">
            <w:pPr>
              <w:jc w:val="center"/>
            </w:pPr>
            <w:r w:rsidRPr="003B4850">
              <w:t>AIC</w:t>
            </w:r>
          </w:p>
        </w:tc>
        <w:tc>
          <w:tcPr>
            <w:tcW w:w="1236" w:type="dxa"/>
            <w:tcBorders>
              <w:left w:val="nil"/>
              <w:bottom w:val="single" w:sz="4" w:space="0" w:color="auto"/>
              <w:right w:val="nil"/>
            </w:tcBorders>
          </w:tcPr>
          <w:p w14:paraId="7136163B" w14:textId="77777777" w:rsidR="003B4850" w:rsidRPr="003B4850" w:rsidRDefault="003B4850" w:rsidP="00A95424">
            <w:pPr>
              <w:jc w:val="center"/>
            </w:pPr>
            <w:r w:rsidRPr="003B4850">
              <w:t>BIC</w:t>
            </w:r>
          </w:p>
        </w:tc>
        <w:tc>
          <w:tcPr>
            <w:tcW w:w="1083" w:type="dxa"/>
            <w:tcBorders>
              <w:left w:val="nil"/>
              <w:bottom w:val="single" w:sz="4" w:space="0" w:color="auto"/>
              <w:right w:val="nil"/>
            </w:tcBorders>
          </w:tcPr>
          <w:p w14:paraId="42FFCA2C" w14:textId="77777777" w:rsidR="003B4850" w:rsidRPr="003B4850" w:rsidRDefault="003B4850" w:rsidP="00A95424">
            <w:pPr>
              <w:jc w:val="center"/>
            </w:pPr>
            <w:r w:rsidRPr="003B4850">
              <w:t>RMSEA</w:t>
            </w:r>
          </w:p>
        </w:tc>
        <w:tc>
          <w:tcPr>
            <w:tcW w:w="1043" w:type="dxa"/>
            <w:tcBorders>
              <w:left w:val="nil"/>
              <w:bottom w:val="single" w:sz="4" w:space="0" w:color="auto"/>
              <w:right w:val="nil"/>
            </w:tcBorders>
          </w:tcPr>
          <w:p w14:paraId="69FBD3D2" w14:textId="77777777" w:rsidR="003B4850" w:rsidRPr="003B4850" w:rsidRDefault="003B4850" w:rsidP="00A95424">
            <w:pPr>
              <w:jc w:val="center"/>
            </w:pPr>
            <w:r w:rsidRPr="003B4850">
              <w:t>TLI</w:t>
            </w:r>
          </w:p>
        </w:tc>
        <w:tc>
          <w:tcPr>
            <w:tcW w:w="935" w:type="dxa"/>
            <w:tcBorders>
              <w:left w:val="nil"/>
              <w:bottom w:val="single" w:sz="4" w:space="0" w:color="auto"/>
              <w:right w:val="nil"/>
            </w:tcBorders>
          </w:tcPr>
          <w:p w14:paraId="7CFA1752" w14:textId="77777777" w:rsidR="003B4850" w:rsidRPr="003B4850" w:rsidRDefault="003B4850" w:rsidP="00A95424">
            <w:pPr>
              <w:jc w:val="center"/>
            </w:pPr>
            <w:r w:rsidRPr="003B4850">
              <w:t>CFI</w:t>
            </w:r>
          </w:p>
        </w:tc>
        <w:tc>
          <w:tcPr>
            <w:tcW w:w="935" w:type="dxa"/>
            <w:tcBorders>
              <w:left w:val="nil"/>
              <w:bottom w:val="single" w:sz="4" w:space="0" w:color="auto"/>
              <w:right w:val="nil"/>
            </w:tcBorders>
          </w:tcPr>
          <w:p w14:paraId="215DA48B" w14:textId="77777777" w:rsidR="003B4850" w:rsidRPr="003B4850" w:rsidRDefault="003B4850" w:rsidP="00A95424">
            <w:pPr>
              <w:jc w:val="center"/>
            </w:pPr>
            <w:r w:rsidRPr="003B4850">
              <w:t>NCI</w:t>
            </w:r>
          </w:p>
        </w:tc>
        <w:tc>
          <w:tcPr>
            <w:tcW w:w="996" w:type="dxa"/>
            <w:tcBorders>
              <w:left w:val="nil"/>
              <w:bottom w:val="single" w:sz="4" w:space="0" w:color="auto"/>
              <w:right w:val="nil"/>
            </w:tcBorders>
          </w:tcPr>
          <w:p w14:paraId="207E36CC" w14:textId="77777777" w:rsidR="003B4850" w:rsidRPr="003B4850" w:rsidRDefault="003B4850" w:rsidP="00A95424">
            <w:pPr>
              <w:jc w:val="center"/>
            </w:pPr>
            <w:r w:rsidRPr="003B4850">
              <w:sym w:font="Symbol" w:char="F044"/>
            </w:r>
            <m:oMath>
              <m:sSup>
                <m:sSupPr>
                  <m:ctrlPr>
                    <w:rPr>
                      <w:rFonts w:ascii="Cambria Math" w:hAnsi="Cambria Math"/>
                      <w:i/>
                    </w:rPr>
                  </m:ctrlPr>
                </m:sSupPr>
                <m:e>
                  <m:r>
                    <w:rPr>
                      <w:rFonts w:ascii="Cambria Math" w:hAnsi="Cambria Math"/>
                    </w:rPr>
                    <m:t>χ</m:t>
                  </m:r>
                </m:e>
                <m:sup>
                  <m:r>
                    <w:rPr>
                      <w:rFonts w:ascii="Cambria Math" w:hAnsi="Cambria Math"/>
                    </w:rPr>
                    <m:t>2</m:t>
                  </m:r>
                </m:sup>
              </m:sSup>
            </m:oMath>
          </w:p>
        </w:tc>
        <w:tc>
          <w:tcPr>
            <w:tcW w:w="935" w:type="dxa"/>
            <w:tcBorders>
              <w:left w:val="nil"/>
              <w:bottom w:val="single" w:sz="4" w:space="0" w:color="auto"/>
              <w:right w:val="nil"/>
            </w:tcBorders>
          </w:tcPr>
          <w:p w14:paraId="250902D5" w14:textId="77777777" w:rsidR="003B4850" w:rsidRPr="003B4850" w:rsidRDefault="003B4850" w:rsidP="00A95424">
            <w:pPr>
              <w:jc w:val="center"/>
            </w:pPr>
            <w:r w:rsidRPr="003B4850">
              <w:sym w:font="Symbol" w:char="F044"/>
            </w:r>
            <w:r w:rsidRPr="003B4850">
              <w:t>CFI</w:t>
            </w:r>
          </w:p>
        </w:tc>
        <w:tc>
          <w:tcPr>
            <w:tcW w:w="935" w:type="dxa"/>
            <w:tcBorders>
              <w:left w:val="nil"/>
              <w:bottom w:val="single" w:sz="4" w:space="0" w:color="auto"/>
              <w:right w:val="nil"/>
            </w:tcBorders>
          </w:tcPr>
          <w:p w14:paraId="65BE6D3C" w14:textId="77777777" w:rsidR="003B4850" w:rsidRPr="003B4850" w:rsidRDefault="003B4850" w:rsidP="00A95424">
            <w:pPr>
              <w:jc w:val="center"/>
            </w:pPr>
            <w:r w:rsidRPr="003B4850">
              <w:sym w:font="Symbol" w:char="F044"/>
            </w:r>
            <w:r w:rsidRPr="003B4850">
              <w:t>NCI</w:t>
            </w:r>
          </w:p>
        </w:tc>
      </w:tr>
      <w:tr w:rsidR="003B4850" w14:paraId="0E854820" w14:textId="77777777" w:rsidTr="00D538CF">
        <w:tc>
          <w:tcPr>
            <w:tcW w:w="1256" w:type="dxa"/>
            <w:tcBorders>
              <w:left w:val="nil"/>
              <w:bottom w:val="nil"/>
              <w:right w:val="nil"/>
            </w:tcBorders>
          </w:tcPr>
          <w:p w14:paraId="7D178214" w14:textId="77777777" w:rsidR="003B4850" w:rsidRDefault="003B4850" w:rsidP="00A95424">
            <w:r>
              <w:t>Configural</w:t>
            </w:r>
          </w:p>
        </w:tc>
        <w:tc>
          <w:tcPr>
            <w:tcW w:w="996" w:type="dxa"/>
            <w:tcBorders>
              <w:left w:val="nil"/>
              <w:bottom w:val="nil"/>
              <w:right w:val="nil"/>
            </w:tcBorders>
          </w:tcPr>
          <w:p w14:paraId="09E64709" w14:textId="296D9821" w:rsidR="003B4850" w:rsidRPr="00FC0C6C" w:rsidRDefault="005D0710" w:rsidP="00A95424">
            <w:pPr>
              <w:jc w:val="center"/>
            </w:pPr>
            <w:r>
              <w:t>264.19</w:t>
            </w:r>
          </w:p>
        </w:tc>
        <w:tc>
          <w:tcPr>
            <w:tcW w:w="935" w:type="dxa"/>
            <w:tcBorders>
              <w:left w:val="nil"/>
              <w:bottom w:val="nil"/>
              <w:right w:val="nil"/>
            </w:tcBorders>
          </w:tcPr>
          <w:p w14:paraId="623FCADB" w14:textId="77777777" w:rsidR="003B4850" w:rsidRPr="00FC0C6C" w:rsidRDefault="00EE3DF4" w:rsidP="00A95424">
            <w:pPr>
              <w:jc w:val="center"/>
            </w:pPr>
            <w:r w:rsidRPr="00FC0C6C">
              <w:t>74</w:t>
            </w:r>
          </w:p>
        </w:tc>
        <w:tc>
          <w:tcPr>
            <w:tcW w:w="1236" w:type="dxa"/>
            <w:tcBorders>
              <w:left w:val="nil"/>
              <w:bottom w:val="nil"/>
              <w:right w:val="nil"/>
            </w:tcBorders>
          </w:tcPr>
          <w:p w14:paraId="4456224D" w14:textId="77777777" w:rsidR="003B4850" w:rsidRPr="00FC0C6C" w:rsidRDefault="00E36124" w:rsidP="00A95424">
            <w:pPr>
              <w:jc w:val="center"/>
            </w:pPr>
            <w:r w:rsidRPr="00FC0C6C">
              <w:t>409170.94</w:t>
            </w:r>
          </w:p>
        </w:tc>
        <w:tc>
          <w:tcPr>
            <w:tcW w:w="1236" w:type="dxa"/>
            <w:tcBorders>
              <w:left w:val="nil"/>
              <w:bottom w:val="nil"/>
              <w:right w:val="nil"/>
            </w:tcBorders>
          </w:tcPr>
          <w:p w14:paraId="376ECFA5" w14:textId="77777777" w:rsidR="003B4850" w:rsidRPr="00FC0C6C" w:rsidRDefault="00E36124" w:rsidP="00A95424">
            <w:pPr>
              <w:jc w:val="center"/>
            </w:pPr>
            <w:r w:rsidRPr="00FC0C6C">
              <w:t>409746.69</w:t>
            </w:r>
          </w:p>
        </w:tc>
        <w:tc>
          <w:tcPr>
            <w:tcW w:w="1083" w:type="dxa"/>
            <w:tcBorders>
              <w:left w:val="nil"/>
              <w:bottom w:val="nil"/>
              <w:right w:val="nil"/>
            </w:tcBorders>
          </w:tcPr>
          <w:p w14:paraId="3120C775" w14:textId="04FF6CB6" w:rsidR="003B4850" w:rsidRPr="00FC0C6C" w:rsidRDefault="005D0710" w:rsidP="00A95424">
            <w:pPr>
              <w:jc w:val="center"/>
            </w:pPr>
            <w:r>
              <w:t>.015</w:t>
            </w:r>
          </w:p>
        </w:tc>
        <w:tc>
          <w:tcPr>
            <w:tcW w:w="1043" w:type="dxa"/>
            <w:tcBorders>
              <w:left w:val="nil"/>
              <w:bottom w:val="nil"/>
              <w:right w:val="nil"/>
            </w:tcBorders>
          </w:tcPr>
          <w:p w14:paraId="5190972A" w14:textId="5C1B3346" w:rsidR="003B4850" w:rsidRPr="00FC0C6C" w:rsidRDefault="005D0710" w:rsidP="00A95424">
            <w:pPr>
              <w:jc w:val="center"/>
            </w:pPr>
            <w:r>
              <w:t>.995</w:t>
            </w:r>
          </w:p>
        </w:tc>
        <w:tc>
          <w:tcPr>
            <w:tcW w:w="935" w:type="dxa"/>
            <w:tcBorders>
              <w:left w:val="nil"/>
              <w:bottom w:val="nil"/>
              <w:right w:val="nil"/>
            </w:tcBorders>
          </w:tcPr>
          <w:p w14:paraId="330400EC" w14:textId="3F643210" w:rsidR="003B4850" w:rsidRPr="00FC0C6C" w:rsidRDefault="005D0710" w:rsidP="00A95424">
            <w:pPr>
              <w:jc w:val="center"/>
            </w:pPr>
            <w:r>
              <w:t>.997</w:t>
            </w:r>
          </w:p>
        </w:tc>
        <w:tc>
          <w:tcPr>
            <w:tcW w:w="935" w:type="dxa"/>
            <w:tcBorders>
              <w:left w:val="nil"/>
              <w:bottom w:val="nil"/>
              <w:right w:val="nil"/>
            </w:tcBorders>
          </w:tcPr>
          <w:p w14:paraId="3BA42F55" w14:textId="63CE189E" w:rsidR="003B4850" w:rsidRPr="00FC0C6C" w:rsidRDefault="005D0710" w:rsidP="00A95424">
            <w:pPr>
              <w:jc w:val="center"/>
            </w:pPr>
            <w:r>
              <w:t>.992</w:t>
            </w:r>
          </w:p>
        </w:tc>
        <w:tc>
          <w:tcPr>
            <w:tcW w:w="996" w:type="dxa"/>
            <w:tcBorders>
              <w:left w:val="nil"/>
              <w:bottom w:val="nil"/>
              <w:right w:val="nil"/>
            </w:tcBorders>
          </w:tcPr>
          <w:p w14:paraId="24B8A24D" w14:textId="77777777" w:rsidR="003B4850" w:rsidRPr="00FC0C6C" w:rsidRDefault="003B4850" w:rsidP="00A95424">
            <w:pPr>
              <w:jc w:val="center"/>
            </w:pPr>
            <w:r w:rsidRPr="00FC0C6C">
              <w:t>--</w:t>
            </w:r>
          </w:p>
        </w:tc>
        <w:tc>
          <w:tcPr>
            <w:tcW w:w="935" w:type="dxa"/>
            <w:tcBorders>
              <w:left w:val="nil"/>
              <w:bottom w:val="nil"/>
              <w:right w:val="nil"/>
            </w:tcBorders>
          </w:tcPr>
          <w:p w14:paraId="5A373651" w14:textId="77777777" w:rsidR="003B4850" w:rsidRPr="00FC0C6C" w:rsidRDefault="003B4850" w:rsidP="00A95424">
            <w:pPr>
              <w:jc w:val="center"/>
            </w:pPr>
            <w:r w:rsidRPr="00FC0C6C">
              <w:t>--</w:t>
            </w:r>
          </w:p>
        </w:tc>
        <w:tc>
          <w:tcPr>
            <w:tcW w:w="935" w:type="dxa"/>
            <w:tcBorders>
              <w:left w:val="nil"/>
              <w:bottom w:val="nil"/>
              <w:right w:val="nil"/>
            </w:tcBorders>
          </w:tcPr>
          <w:p w14:paraId="132BB32C" w14:textId="77777777" w:rsidR="003B4850" w:rsidRPr="00FC0C6C" w:rsidRDefault="003B4850" w:rsidP="00A95424">
            <w:pPr>
              <w:jc w:val="center"/>
            </w:pPr>
            <w:r w:rsidRPr="00FC0C6C">
              <w:t>--</w:t>
            </w:r>
          </w:p>
        </w:tc>
      </w:tr>
      <w:tr w:rsidR="00E36124" w14:paraId="2CDC2C72" w14:textId="77777777" w:rsidTr="00D538CF">
        <w:tc>
          <w:tcPr>
            <w:tcW w:w="1256" w:type="dxa"/>
            <w:tcBorders>
              <w:top w:val="nil"/>
              <w:left w:val="nil"/>
              <w:bottom w:val="nil"/>
              <w:right w:val="nil"/>
            </w:tcBorders>
          </w:tcPr>
          <w:p w14:paraId="2A2C9C63" w14:textId="77777777" w:rsidR="00E36124" w:rsidRDefault="00E36124" w:rsidP="00E36124">
            <w:r>
              <w:t>Weak</w:t>
            </w:r>
          </w:p>
        </w:tc>
        <w:tc>
          <w:tcPr>
            <w:tcW w:w="996" w:type="dxa"/>
            <w:tcBorders>
              <w:top w:val="nil"/>
              <w:left w:val="nil"/>
              <w:bottom w:val="nil"/>
              <w:right w:val="nil"/>
            </w:tcBorders>
          </w:tcPr>
          <w:p w14:paraId="0C78549D" w14:textId="68E44196" w:rsidR="00E36124" w:rsidRPr="00FC0C6C" w:rsidRDefault="005D0710" w:rsidP="00E36124">
            <w:pPr>
              <w:jc w:val="center"/>
            </w:pPr>
            <w:r>
              <w:t>387.31</w:t>
            </w:r>
          </w:p>
        </w:tc>
        <w:tc>
          <w:tcPr>
            <w:tcW w:w="935" w:type="dxa"/>
            <w:tcBorders>
              <w:top w:val="nil"/>
              <w:left w:val="nil"/>
              <w:bottom w:val="nil"/>
              <w:right w:val="nil"/>
            </w:tcBorders>
          </w:tcPr>
          <w:p w14:paraId="7F52CBEB" w14:textId="77777777" w:rsidR="00E36124" w:rsidRPr="00FC0C6C" w:rsidRDefault="00E36124" w:rsidP="00E36124">
            <w:pPr>
              <w:jc w:val="center"/>
            </w:pPr>
            <w:r w:rsidRPr="00FC0C6C">
              <w:t>83</w:t>
            </w:r>
          </w:p>
        </w:tc>
        <w:tc>
          <w:tcPr>
            <w:tcW w:w="1236" w:type="dxa"/>
            <w:tcBorders>
              <w:top w:val="nil"/>
              <w:left w:val="nil"/>
              <w:bottom w:val="nil"/>
              <w:right w:val="nil"/>
            </w:tcBorders>
          </w:tcPr>
          <w:p w14:paraId="2666021D" w14:textId="77777777" w:rsidR="00E36124" w:rsidRPr="00FC0C6C" w:rsidRDefault="00E36124" w:rsidP="00E36124">
            <w:r w:rsidRPr="00FC0C6C">
              <w:t>409373.45</w:t>
            </w:r>
          </w:p>
        </w:tc>
        <w:tc>
          <w:tcPr>
            <w:tcW w:w="1236" w:type="dxa"/>
            <w:tcBorders>
              <w:top w:val="nil"/>
              <w:left w:val="nil"/>
              <w:bottom w:val="nil"/>
              <w:right w:val="nil"/>
            </w:tcBorders>
          </w:tcPr>
          <w:p w14:paraId="326BE33C" w14:textId="77777777" w:rsidR="00E36124" w:rsidRPr="00FC0C6C" w:rsidRDefault="00E36124" w:rsidP="00E36124">
            <w:r w:rsidRPr="00FC0C6C">
              <w:t>409882.76</w:t>
            </w:r>
          </w:p>
        </w:tc>
        <w:tc>
          <w:tcPr>
            <w:tcW w:w="1083" w:type="dxa"/>
            <w:tcBorders>
              <w:top w:val="nil"/>
              <w:left w:val="nil"/>
              <w:bottom w:val="nil"/>
              <w:right w:val="nil"/>
            </w:tcBorders>
          </w:tcPr>
          <w:p w14:paraId="6FF94052" w14:textId="04AE49B9" w:rsidR="00E36124" w:rsidRPr="00FC0C6C" w:rsidRDefault="00C1187D" w:rsidP="00E36124">
            <w:pPr>
              <w:jc w:val="center"/>
            </w:pPr>
            <w:r>
              <w:t>.018</w:t>
            </w:r>
          </w:p>
        </w:tc>
        <w:tc>
          <w:tcPr>
            <w:tcW w:w="1043" w:type="dxa"/>
            <w:tcBorders>
              <w:top w:val="nil"/>
              <w:left w:val="nil"/>
              <w:bottom w:val="nil"/>
              <w:right w:val="nil"/>
            </w:tcBorders>
          </w:tcPr>
          <w:p w14:paraId="48258D96" w14:textId="2CE5C3C3" w:rsidR="00E36124" w:rsidRPr="00FC0C6C" w:rsidRDefault="00C1187D" w:rsidP="00E36124">
            <w:pPr>
              <w:jc w:val="center"/>
            </w:pPr>
            <w:r>
              <w:t>.993</w:t>
            </w:r>
          </w:p>
        </w:tc>
        <w:tc>
          <w:tcPr>
            <w:tcW w:w="935" w:type="dxa"/>
            <w:tcBorders>
              <w:top w:val="nil"/>
              <w:left w:val="nil"/>
              <w:bottom w:val="nil"/>
              <w:right w:val="nil"/>
            </w:tcBorders>
          </w:tcPr>
          <w:p w14:paraId="63B5A0D0" w14:textId="2F974C1C" w:rsidR="00E36124" w:rsidRPr="00FC0C6C" w:rsidRDefault="00C1187D" w:rsidP="00E36124">
            <w:pPr>
              <w:jc w:val="center"/>
            </w:pPr>
            <w:r>
              <w:t>.995</w:t>
            </w:r>
          </w:p>
        </w:tc>
        <w:tc>
          <w:tcPr>
            <w:tcW w:w="935" w:type="dxa"/>
            <w:tcBorders>
              <w:top w:val="nil"/>
              <w:left w:val="nil"/>
              <w:bottom w:val="nil"/>
              <w:right w:val="nil"/>
            </w:tcBorders>
          </w:tcPr>
          <w:p w14:paraId="49E725ED" w14:textId="01B25659" w:rsidR="00E36124" w:rsidRPr="00FC0C6C" w:rsidRDefault="00C1187D" w:rsidP="00E36124">
            <w:pPr>
              <w:jc w:val="center"/>
            </w:pPr>
            <w:r>
              <w:t>.987</w:t>
            </w:r>
          </w:p>
        </w:tc>
        <w:tc>
          <w:tcPr>
            <w:tcW w:w="996" w:type="dxa"/>
            <w:tcBorders>
              <w:top w:val="nil"/>
              <w:left w:val="nil"/>
              <w:bottom w:val="nil"/>
              <w:right w:val="nil"/>
            </w:tcBorders>
          </w:tcPr>
          <w:p w14:paraId="43A6D12F" w14:textId="773E75FD" w:rsidR="00E36124" w:rsidRPr="00FC0C6C" w:rsidRDefault="00265CA6" w:rsidP="00E36124">
            <w:pPr>
              <w:jc w:val="center"/>
            </w:pPr>
            <w:r>
              <w:t>108.73*</w:t>
            </w:r>
          </w:p>
        </w:tc>
        <w:tc>
          <w:tcPr>
            <w:tcW w:w="935" w:type="dxa"/>
            <w:tcBorders>
              <w:top w:val="nil"/>
              <w:left w:val="nil"/>
              <w:bottom w:val="nil"/>
              <w:right w:val="nil"/>
            </w:tcBorders>
          </w:tcPr>
          <w:p w14:paraId="71B3DAFA" w14:textId="3CF1D95B" w:rsidR="00E36124" w:rsidRPr="00FC0C6C" w:rsidRDefault="00C1187D" w:rsidP="00E36124">
            <w:pPr>
              <w:jc w:val="center"/>
            </w:pPr>
            <w:r>
              <w:t>.002</w:t>
            </w:r>
          </w:p>
        </w:tc>
        <w:tc>
          <w:tcPr>
            <w:tcW w:w="935" w:type="dxa"/>
            <w:tcBorders>
              <w:top w:val="nil"/>
              <w:left w:val="nil"/>
              <w:bottom w:val="nil"/>
              <w:right w:val="nil"/>
            </w:tcBorders>
          </w:tcPr>
          <w:p w14:paraId="1BE4A009" w14:textId="29A78762" w:rsidR="00E36124" w:rsidRPr="00FC0C6C" w:rsidRDefault="00C1187D" w:rsidP="00E36124">
            <w:pPr>
              <w:jc w:val="center"/>
            </w:pPr>
            <w:r>
              <w:t>.005</w:t>
            </w:r>
          </w:p>
        </w:tc>
      </w:tr>
      <w:tr w:rsidR="00E36124" w14:paraId="08F74EDC" w14:textId="77777777" w:rsidTr="00D538CF">
        <w:tc>
          <w:tcPr>
            <w:tcW w:w="1256" w:type="dxa"/>
            <w:tcBorders>
              <w:top w:val="nil"/>
              <w:left w:val="nil"/>
              <w:right w:val="nil"/>
            </w:tcBorders>
          </w:tcPr>
          <w:p w14:paraId="15A1ED94" w14:textId="77777777" w:rsidR="00E36124" w:rsidRDefault="00E36124" w:rsidP="00E36124">
            <w:r>
              <w:t>Strong</w:t>
            </w:r>
          </w:p>
        </w:tc>
        <w:tc>
          <w:tcPr>
            <w:tcW w:w="996" w:type="dxa"/>
            <w:tcBorders>
              <w:top w:val="nil"/>
              <w:left w:val="nil"/>
              <w:right w:val="nil"/>
            </w:tcBorders>
          </w:tcPr>
          <w:p w14:paraId="00240A48" w14:textId="0536A11F" w:rsidR="00E36124" w:rsidRPr="00FC0C6C" w:rsidRDefault="00C1187D" w:rsidP="00E36124">
            <w:pPr>
              <w:jc w:val="center"/>
            </w:pPr>
            <w:r>
              <w:t>840.08</w:t>
            </w:r>
          </w:p>
        </w:tc>
        <w:tc>
          <w:tcPr>
            <w:tcW w:w="935" w:type="dxa"/>
            <w:tcBorders>
              <w:top w:val="nil"/>
              <w:left w:val="nil"/>
              <w:right w:val="nil"/>
            </w:tcBorders>
          </w:tcPr>
          <w:p w14:paraId="01AB1286" w14:textId="77777777" w:rsidR="00E36124" w:rsidRPr="00FC0C6C" w:rsidRDefault="00E36124" w:rsidP="00E36124">
            <w:pPr>
              <w:jc w:val="center"/>
            </w:pPr>
            <w:r w:rsidRPr="00FC0C6C">
              <w:t>92</w:t>
            </w:r>
          </w:p>
        </w:tc>
        <w:tc>
          <w:tcPr>
            <w:tcW w:w="1236" w:type="dxa"/>
            <w:tcBorders>
              <w:top w:val="nil"/>
              <w:left w:val="nil"/>
              <w:right w:val="nil"/>
            </w:tcBorders>
          </w:tcPr>
          <w:p w14:paraId="1AF25229" w14:textId="77777777" w:rsidR="00E36124" w:rsidRPr="00FC0C6C" w:rsidRDefault="00E36124" w:rsidP="00E36124">
            <w:pPr>
              <w:jc w:val="center"/>
            </w:pPr>
            <w:r w:rsidRPr="00FC0C6C">
              <w:t>410069.50</w:t>
            </w:r>
          </w:p>
        </w:tc>
        <w:tc>
          <w:tcPr>
            <w:tcW w:w="1236" w:type="dxa"/>
            <w:tcBorders>
              <w:top w:val="nil"/>
              <w:left w:val="nil"/>
              <w:right w:val="nil"/>
            </w:tcBorders>
          </w:tcPr>
          <w:p w14:paraId="5D46A893" w14:textId="77777777" w:rsidR="00E36124" w:rsidRPr="00FC0C6C" w:rsidRDefault="00E36124" w:rsidP="00E36124">
            <w:pPr>
              <w:jc w:val="center"/>
            </w:pPr>
            <w:r w:rsidRPr="00FC0C6C">
              <w:t>410512.39</w:t>
            </w:r>
          </w:p>
        </w:tc>
        <w:tc>
          <w:tcPr>
            <w:tcW w:w="1083" w:type="dxa"/>
            <w:tcBorders>
              <w:top w:val="nil"/>
              <w:left w:val="nil"/>
              <w:right w:val="nil"/>
            </w:tcBorders>
          </w:tcPr>
          <w:p w14:paraId="7ABE0A78" w14:textId="53BB51DB" w:rsidR="00E36124" w:rsidRPr="00FC0C6C" w:rsidRDefault="00C1187D" w:rsidP="00E36124">
            <w:pPr>
              <w:jc w:val="center"/>
            </w:pPr>
            <w:r>
              <w:t>.026</w:t>
            </w:r>
          </w:p>
        </w:tc>
        <w:tc>
          <w:tcPr>
            <w:tcW w:w="1043" w:type="dxa"/>
            <w:tcBorders>
              <w:top w:val="nil"/>
              <w:left w:val="nil"/>
              <w:right w:val="nil"/>
            </w:tcBorders>
          </w:tcPr>
          <w:p w14:paraId="67A497E0" w14:textId="4D3CF103" w:rsidR="00E36124" w:rsidRPr="00FC0C6C" w:rsidRDefault="00C1187D" w:rsidP="00E36124">
            <w:pPr>
              <w:jc w:val="center"/>
            </w:pPr>
            <w:r>
              <w:t>.985</w:t>
            </w:r>
          </w:p>
        </w:tc>
        <w:tc>
          <w:tcPr>
            <w:tcW w:w="935" w:type="dxa"/>
            <w:tcBorders>
              <w:top w:val="nil"/>
              <w:left w:val="nil"/>
              <w:right w:val="nil"/>
            </w:tcBorders>
          </w:tcPr>
          <w:p w14:paraId="30635700" w14:textId="436C5985" w:rsidR="00E36124" w:rsidRPr="00FC0C6C" w:rsidRDefault="00C1187D" w:rsidP="00E36124">
            <w:pPr>
              <w:jc w:val="center"/>
            </w:pPr>
            <w:r>
              <w:t>.989</w:t>
            </w:r>
          </w:p>
        </w:tc>
        <w:tc>
          <w:tcPr>
            <w:tcW w:w="935" w:type="dxa"/>
            <w:tcBorders>
              <w:top w:val="nil"/>
              <w:left w:val="nil"/>
              <w:right w:val="nil"/>
            </w:tcBorders>
          </w:tcPr>
          <w:p w14:paraId="6E0D60AE" w14:textId="11310595" w:rsidR="00E36124" w:rsidRPr="00FC0C6C" w:rsidRDefault="00C1187D" w:rsidP="00E36124">
            <w:pPr>
              <w:jc w:val="center"/>
            </w:pPr>
            <w:r>
              <w:t>.969</w:t>
            </w:r>
          </w:p>
        </w:tc>
        <w:tc>
          <w:tcPr>
            <w:tcW w:w="996" w:type="dxa"/>
            <w:tcBorders>
              <w:top w:val="nil"/>
              <w:left w:val="nil"/>
              <w:right w:val="nil"/>
            </w:tcBorders>
          </w:tcPr>
          <w:p w14:paraId="1242F092" w14:textId="15D4BBE7" w:rsidR="00E36124" w:rsidRPr="00FC0C6C" w:rsidRDefault="00E36BF3" w:rsidP="00E36124">
            <w:pPr>
              <w:jc w:val="center"/>
            </w:pPr>
            <w:r>
              <w:t>720.23</w:t>
            </w:r>
            <w:r w:rsidR="00265CA6">
              <w:t>*</w:t>
            </w:r>
          </w:p>
        </w:tc>
        <w:tc>
          <w:tcPr>
            <w:tcW w:w="935" w:type="dxa"/>
            <w:tcBorders>
              <w:top w:val="nil"/>
              <w:left w:val="nil"/>
              <w:right w:val="nil"/>
            </w:tcBorders>
          </w:tcPr>
          <w:p w14:paraId="2D13C02C" w14:textId="5F9A515B" w:rsidR="00E36124" w:rsidRPr="00FC0C6C" w:rsidRDefault="00C1187D" w:rsidP="00E36124">
            <w:pPr>
              <w:jc w:val="center"/>
            </w:pPr>
            <w:r>
              <w:t>.006</w:t>
            </w:r>
          </w:p>
        </w:tc>
        <w:tc>
          <w:tcPr>
            <w:tcW w:w="935" w:type="dxa"/>
            <w:tcBorders>
              <w:top w:val="nil"/>
              <w:left w:val="nil"/>
              <w:right w:val="nil"/>
            </w:tcBorders>
          </w:tcPr>
          <w:p w14:paraId="69C01520" w14:textId="38C98EB4" w:rsidR="00E36124" w:rsidRPr="00FC0C6C" w:rsidRDefault="00C1187D" w:rsidP="00E36124">
            <w:pPr>
              <w:jc w:val="center"/>
            </w:pPr>
            <w:r>
              <w:t>.018</w:t>
            </w:r>
          </w:p>
        </w:tc>
      </w:tr>
      <w:tr w:rsidR="00875509" w14:paraId="13980F11" w14:textId="77777777" w:rsidTr="00D538CF">
        <w:tc>
          <w:tcPr>
            <w:tcW w:w="12521" w:type="dxa"/>
            <w:gridSpan w:val="12"/>
            <w:tcBorders>
              <w:left w:val="nil"/>
              <w:right w:val="nil"/>
            </w:tcBorders>
          </w:tcPr>
          <w:p w14:paraId="1299066C" w14:textId="5CB3B243" w:rsidR="00875509" w:rsidRPr="00FD05A0" w:rsidRDefault="00875509" w:rsidP="00875509">
            <w:r>
              <w:rPr>
                <w:i/>
              </w:rPr>
              <w:t>Note:</w:t>
            </w:r>
            <w:r>
              <w:t xml:space="preserve"> </w:t>
            </w:r>
            <w:r>
              <w:rPr>
                <w:i/>
              </w:rPr>
              <w:t>df</w:t>
            </w:r>
            <w:r>
              <w:t>=degrees of freedom; AIC=A</w:t>
            </w:r>
            <w:r w:rsidR="00A145F8">
              <w:t>k</w:t>
            </w:r>
            <w:r>
              <w:t>a</w:t>
            </w:r>
            <w:r w:rsidR="00A145F8">
              <w:t>i</w:t>
            </w:r>
            <w:r>
              <w:t>ke information criterion; BIC: Bayesian information criterion; RMSEA: Root mean square error of approximation; TLI: Tucker Lewis index; CFI:</w:t>
            </w:r>
            <w:r w:rsidR="00A145F8">
              <w:t xml:space="preserve"> comparative fit index;</w:t>
            </w:r>
            <w:r>
              <w:t xml:space="preserve"> NCI:</w:t>
            </w:r>
            <w:r w:rsidR="00A145F8">
              <w:t xml:space="preserve"> McDonald’s non-centrality index</w:t>
            </w:r>
            <w:r w:rsidR="00816E8B">
              <w:t>;</w:t>
            </w:r>
            <w:r w:rsidR="00FD05A0">
              <w:t xml:space="preserve"> *=</w:t>
            </w:r>
            <w:r>
              <w:t xml:space="preserve"> </w:t>
            </w:r>
            <w:commentRangeStart w:id="188"/>
            <w:r w:rsidR="00FD05A0" w:rsidRPr="003B4850">
              <w:sym w:font="Symbol" w:char="F044"/>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FD05A0">
              <w:t xml:space="preserve"> test is significant at </w:t>
            </w:r>
            <w:r w:rsidR="00FD05A0">
              <w:rPr>
                <w:i/>
              </w:rPr>
              <w:t>p</w:t>
            </w:r>
            <w:r w:rsidR="00FD05A0">
              <w:t>&lt;.05</w:t>
            </w:r>
            <w:r w:rsidR="00E36124">
              <w:t>;</w:t>
            </w:r>
            <w:commentRangeEnd w:id="188"/>
            <w:r w:rsidR="00914505">
              <w:rPr>
                <w:rStyle w:val="CommentReference"/>
              </w:rPr>
              <w:commentReference w:id="188"/>
            </w:r>
            <w:r w:rsidR="00E36124">
              <w:t xml:space="preserve"> differences in exact values </w:t>
            </w:r>
            <w:r w:rsidR="001A60C0">
              <w:t>for model fit indices are</w:t>
            </w:r>
            <w:r w:rsidR="00E36124">
              <w:t xml:space="preserve"> due to rounding</w:t>
            </w:r>
            <w:r w:rsidR="008B2266">
              <w:t xml:space="preserve">; all models were estimated using robust maximum likelihood, and </w:t>
            </w:r>
            <w:r w:rsidR="008F1C2B">
              <w:t xml:space="preserve">model fit indices are based on the scaled values. </w:t>
            </w:r>
            <w:r w:rsidR="00E36124">
              <w:t xml:space="preserve"> </w:t>
            </w:r>
          </w:p>
        </w:tc>
      </w:tr>
    </w:tbl>
    <w:p w14:paraId="4B86AAA2" w14:textId="77777777" w:rsidR="00915CF5" w:rsidRDefault="00915CF5"/>
    <w:p w14:paraId="084CF02E" w14:textId="77777777" w:rsidR="00915CF5" w:rsidRDefault="00915CF5">
      <w:r>
        <w:br w:type="page"/>
      </w:r>
    </w:p>
    <w:p w14:paraId="0AA6DAB3" w14:textId="77777777" w:rsidR="00915CF5" w:rsidRDefault="00915CF5" w:rsidP="00915CF5">
      <w:r>
        <w:lastRenderedPageBreak/>
        <w:t>Table 3</w:t>
      </w:r>
    </w:p>
    <w:p w14:paraId="3E20AB2B" w14:textId="77777777" w:rsidR="00915CF5" w:rsidRDefault="00915CF5" w:rsidP="00915CF5"/>
    <w:p w14:paraId="0653558F" w14:textId="77777777" w:rsidR="00915CF5" w:rsidRPr="00E41447" w:rsidRDefault="00915CF5" w:rsidP="00915CF5">
      <w:pPr>
        <w:rPr>
          <w:i/>
          <w:iCs/>
        </w:rPr>
      </w:pPr>
      <w:r w:rsidRPr="00E41447">
        <w:rPr>
          <w:i/>
          <w:iCs/>
        </w:rPr>
        <w:t xml:space="preserve">Effect Sizes to Quantify the Impact of Measurement Invariance </w:t>
      </w:r>
    </w:p>
    <w:tbl>
      <w:tblPr>
        <w:tblStyle w:val="TableGrid"/>
        <w:tblW w:w="11985" w:type="dxa"/>
        <w:tblLook w:val="04A0" w:firstRow="1" w:lastRow="0" w:firstColumn="1" w:lastColumn="0" w:noHBand="0" w:noVBand="1"/>
      </w:tblPr>
      <w:tblGrid>
        <w:gridCol w:w="1766"/>
        <w:gridCol w:w="910"/>
        <w:gridCol w:w="1742"/>
        <w:gridCol w:w="1665"/>
        <w:gridCol w:w="964"/>
        <w:gridCol w:w="2001"/>
        <w:gridCol w:w="1587"/>
        <w:gridCol w:w="1350"/>
      </w:tblGrid>
      <w:tr w:rsidR="00261865" w14:paraId="7038DA06" w14:textId="77777777" w:rsidTr="00583453">
        <w:tc>
          <w:tcPr>
            <w:tcW w:w="11985" w:type="dxa"/>
            <w:gridSpan w:val="8"/>
            <w:tcBorders>
              <w:left w:val="nil"/>
              <w:bottom w:val="single" w:sz="4" w:space="0" w:color="auto"/>
              <w:right w:val="nil"/>
            </w:tcBorders>
          </w:tcPr>
          <w:p w14:paraId="4606069F" w14:textId="77777777" w:rsidR="00261865" w:rsidRPr="003B4850" w:rsidRDefault="00261865" w:rsidP="00A95424">
            <w:pPr>
              <w:jc w:val="center"/>
              <w:rPr>
                <w:b/>
              </w:rPr>
            </w:pPr>
            <w:r w:rsidRPr="003B4850">
              <w:rPr>
                <w:b/>
              </w:rPr>
              <w:t xml:space="preserve">Broad-based Externalizing </w:t>
            </w:r>
          </w:p>
        </w:tc>
      </w:tr>
      <w:tr w:rsidR="00F749BC" w:rsidRPr="00F749BC" w14:paraId="71B14FB3" w14:textId="77777777" w:rsidTr="00674715">
        <w:tc>
          <w:tcPr>
            <w:tcW w:w="1795" w:type="dxa"/>
            <w:tcBorders>
              <w:left w:val="nil"/>
              <w:bottom w:val="nil"/>
              <w:right w:val="nil"/>
            </w:tcBorders>
          </w:tcPr>
          <w:p w14:paraId="50111755" w14:textId="77777777" w:rsidR="00261865" w:rsidRPr="00F749BC" w:rsidRDefault="00261865" w:rsidP="00A95424">
            <w:pPr>
              <w:rPr>
                <w:color w:val="000000" w:themeColor="text1"/>
              </w:rPr>
            </w:pPr>
            <w:r w:rsidRPr="00F749BC">
              <w:rPr>
                <w:b/>
                <w:color w:val="000000" w:themeColor="text1"/>
              </w:rPr>
              <w:t>Comparison</w:t>
            </w:r>
          </w:p>
        </w:tc>
        <w:tc>
          <w:tcPr>
            <w:tcW w:w="635" w:type="dxa"/>
            <w:tcBorders>
              <w:left w:val="nil"/>
              <w:bottom w:val="nil"/>
              <w:right w:val="nil"/>
            </w:tcBorders>
            <w:vAlign w:val="center"/>
          </w:tcPr>
          <w:p w14:paraId="3AB8FB29" w14:textId="77777777" w:rsidR="00261865" w:rsidRPr="00F749BC" w:rsidRDefault="00261865" w:rsidP="00A8637A">
            <w:pPr>
              <w:jc w:val="center"/>
              <w:rPr>
                <w:i/>
                <w:color w:val="000000" w:themeColor="text1"/>
              </w:rPr>
            </w:pPr>
            <w:r w:rsidRPr="00F749BC">
              <w:rPr>
                <w:color w:val="000000" w:themeColor="text1"/>
              </w:rPr>
              <w:sym w:font="Symbol" w:char="F044"/>
            </w:r>
            <w:r w:rsidRPr="00F749BC">
              <w:rPr>
                <w:i/>
                <w:color w:val="000000" w:themeColor="text1"/>
              </w:rPr>
              <w:t>Mean</w:t>
            </w:r>
          </w:p>
        </w:tc>
        <w:tc>
          <w:tcPr>
            <w:tcW w:w="1795" w:type="dxa"/>
            <w:tcBorders>
              <w:left w:val="nil"/>
              <w:bottom w:val="nil"/>
              <w:right w:val="nil"/>
            </w:tcBorders>
            <w:vAlign w:val="center"/>
          </w:tcPr>
          <w:p w14:paraId="65882138" w14:textId="77777777" w:rsidR="00261865" w:rsidRPr="00F749BC" w:rsidRDefault="00674715" w:rsidP="00A8637A">
            <w:pPr>
              <w:jc w:val="center"/>
              <w:rPr>
                <w:color w:val="000000" w:themeColor="text1"/>
              </w:rPr>
            </w:pPr>
            <w:r w:rsidRPr="00F749BC">
              <w:rPr>
                <w:color w:val="000000" w:themeColor="text1"/>
              </w:rPr>
              <w:t>Observed Mean Difference</w:t>
            </w:r>
          </w:p>
        </w:tc>
        <w:tc>
          <w:tcPr>
            <w:tcW w:w="1710" w:type="dxa"/>
            <w:tcBorders>
              <w:left w:val="nil"/>
              <w:bottom w:val="nil"/>
              <w:right w:val="nil"/>
            </w:tcBorders>
            <w:vAlign w:val="center"/>
          </w:tcPr>
          <w:p w14:paraId="326F4C91" w14:textId="77777777" w:rsidR="00261865" w:rsidRPr="00F749BC" w:rsidRDefault="00D90260" w:rsidP="00A8637A">
            <w:pPr>
              <w:jc w:val="center"/>
              <w:rPr>
                <w:color w:val="000000" w:themeColor="text1"/>
              </w:rPr>
            </w:pPr>
            <w:r w:rsidRPr="00F749BC">
              <w:rPr>
                <w:color w:val="000000" w:themeColor="text1"/>
              </w:rPr>
              <w:t>% of Mean Difference</w:t>
            </w:r>
          </w:p>
        </w:tc>
        <w:tc>
          <w:tcPr>
            <w:tcW w:w="990" w:type="dxa"/>
            <w:tcBorders>
              <w:left w:val="nil"/>
              <w:bottom w:val="nil"/>
              <w:right w:val="nil"/>
            </w:tcBorders>
            <w:vAlign w:val="center"/>
          </w:tcPr>
          <w:p w14:paraId="72D92DBD" w14:textId="77777777" w:rsidR="00261865" w:rsidRPr="00F749BC" w:rsidRDefault="00261865" w:rsidP="00A8637A">
            <w:pPr>
              <w:jc w:val="center"/>
              <w:rPr>
                <w:color w:val="000000" w:themeColor="text1"/>
              </w:rPr>
            </w:pPr>
            <w:r w:rsidRPr="00F749BC">
              <w:rPr>
                <w:color w:val="000000" w:themeColor="text1"/>
              </w:rPr>
              <w:sym w:font="Symbol" w:char="F044"/>
            </w:r>
            <w:r w:rsidRPr="00F749BC">
              <w:rPr>
                <w:i/>
                <w:color w:val="000000" w:themeColor="text1"/>
              </w:rPr>
              <w:t>Var</w:t>
            </w:r>
          </w:p>
        </w:tc>
        <w:tc>
          <w:tcPr>
            <w:tcW w:w="2082" w:type="dxa"/>
            <w:tcBorders>
              <w:left w:val="nil"/>
              <w:bottom w:val="nil"/>
              <w:right w:val="nil"/>
            </w:tcBorders>
            <w:vAlign w:val="center"/>
          </w:tcPr>
          <w:p w14:paraId="10BCAE6A" w14:textId="77777777" w:rsidR="00261865" w:rsidRPr="00F749BC" w:rsidRDefault="00D90260" w:rsidP="00A8637A">
            <w:pPr>
              <w:jc w:val="center"/>
              <w:rPr>
                <w:color w:val="000000" w:themeColor="text1"/>
              </w:rPr>
            </w:pPr>
            <w:r w:rsidRPr="00F749BC">
              <w:rPr>
                <w:color w:val="000000" w:themeColor="text1"/>
              </w:rPr>
              <w:t>Observed Variance Difference</w:t>
            </w:r>
          </w:p>
        </w:tc>
        <w:tc>
          <w:tcPr>
            <w:tcW w:w="1624" w:type="dxa"/>
            <w:tcBorders>
              <w:left w:val="nil"/>
              <w:bottom w:val="nil"/>
              <w:right w:val="nil"/>
            </w:tcBorders>
            <w:vAlign w:val="center"/>
          </w:tcPr>
          <w:p w14:paraId="317BCAA3" w14:textId="77777777" w:rsidR="00261865" w:rsidRPr="00F749BC" w:rsidRDefault="00D90260" w:rsidP="00A8637A">
            <w:pPr>
              <w:jc w:val="center"/>
              <w:rPr>
                <w:color w:val="000000" w:themeColor="text1"/>
              </w:rPr>
            </w:pPr>
            <w:r w:rsidRPr="00F749BC">
              <w:rPr>
                <w:color w:val="000000" w:themeColor="text1"/>
              </w:rPr>
              <w:t>% of Var. Difference</w:t>
            </w:r>
          </w:p>
        </w:tc>
        <w:tc>
          <w:tcPr>
            <w:tcW w:w="1354" w:type="dxa"/>
            <w:tcBorders>
              <w:left w:val="nil"/>
              <w:bottom w:val="nil"/>
              <w:right w:val="nil"/>
            </w:tcBorders>
            <w:vAlign w:val="center"/>
          </w:tcPr>
          <w:p w14:paraId="7519968B" w14:textId="77777777" w:rsidR="00261865" w:rsidRPr="00F749BC" w:rsidRDefault="00261865" w:rsidP="00A8637A">
            <w:pPr>
              <w:jc w:val="center"/>
              <w:rPr>
                <w:color w:val="000000" w:themeColor="text1"/>
              </w:rPr>
            </w:pPr>
            <w:commentRangeStart w:id="189"/>
            <w:r w:rsidRPr="00F749BC">
              <w:rPr>
                <w:i/>
                <w:color w:val="000000" w:themeColor="text1"/>
              </w:rPr>
              <w:t>d</w:t>
            </w:r>
            <w:r w:rsidRPr="00F749BC">
              <w:rPr>
                <w:i/>
                <w:color w:val="000000" w:themeColor="text1"/>
                <w:vertAlign w:val="subscript"/>
              </w:rPr>
              <w:t>MACS</w:t>
            </w:r>
            <w:r w:rsidRPr="00F749BC">
              <w:rPr>
                <w:i/>
                <w:color w:val="000000" w:themeColor="text1"/>
              </w:rPr>
              <w:t xml:space="preserve"> </w:t>
            </w:r>
            <w:commentRangeEnd w:id="189"/>
            <w:r w:rsidR="00BE56A8">
              <w:rPr>
                <w:rStyle w:val="CommentReference"/>
              </w:rPr>
              <w:commentReference w:id="189"/>
            </w:r>
            <w:r w:rsidRPr="00F749BC">
              <w:rPr>
                <w:color w:val="000000" w:themeColor="text1"/>
              </w:rPr>
              <w:t>range</w:t>
            </w:r>
          </w:p>
        </w:tc>
      </w:tr>
      <w:tr w:rsidR="00F749BC" w:rsidRPr="00F749BC" w14:paraId="43A023AC" w14:textId="77777777" w:rsidTr="00674715">
        <w:tc>
          <w:tcPr>
            <w:tcW w:w="1795" w:type="dxa"/>
            <w:tcBorders>
              <w:top w:val="nil"/>
              <w:left w:val="nil"/>
              <w:bottom w:val="nil"/>
              <w:right w:val="nil"/>
            </w:tcBorders>
          </w:tcPr>
          <w:p w14:paraId="3A4B73F3" w14:textId="77777777" w:rsidR="00583453" w:rsidRPr="00F749BC" w:rsidRDefault="00583453" w:rsidP="00583453">
            <w:pPr>
              <w:rPr>
                <w:color w:val="000000" w:themeColor="text1"/>
              </w:rPr>
            </w:pPr>
            <w:r w:rsidRPr="00F749BC">
              <w:rPr>
                <w:color w:val="000000" w:themeColor="text1"/>
              </w:rPr>
              <w:t>Time 1-Time 2</w:t>
            </w:r>
          </w:p>
        </w:tc>
        <w:tc>
          <w:tcPr>
            <w:tcW w:w="635" w:type="dxa"/>
            <w:tcBorders>
              <w:top w:val="nil"/>
              <w:left w:val="nil"/>
              <w:bottom w:val="nil"/>
              <w:right w:val="nil"/>
            </w:tcBorders>
          </w:tcPr>
          <w:p w14:paraId="7BABF6BC" w14:textId="15F55622" w:rsidR="00583453" w:rsidRPr="00F749BC" w:rsidRDefault="00FC7D27" w:rsidP="00583453">
            <w:pPr>
              <w:jc w:val="center"/>
              <w:rPr>
                <w:color w:val="000000" w:themeColor="text1"/>
              </w:rPr>
            </w:pPr>
            <w:r>
              <w:rPr>
                <w:color w:val="000000" w:themeColor="text1"/>
              </w:rPr>
              <w:t>-</w:t>
            </w:r>
            <w:r w:rsidR="00583453" w:rsidRPr="00F749BC">
              <w:rPr>
                <w:color w:val="000000" w:themeColor="text1"/>
              </w:rPr>
              <w:t>.36</w:t>
            </w:r>
          </w:p>
        </w:tc>
        <w:tc>
          <w:tcPr>
            <w:tcW w:w="1795" w:type="dxa"/>
            <w:tcBorders>
              <w:top w:val="nil"/>
              <w:left w:val="nil"/>
              <w:bottom w:val="nil"/>
              <w:right w:val="nil"/>
            </w:tcBorders>
          </w:tcPr>
          <w:p w14:paraId="0F2572C0" w14:textId="50C0CA8C" w:rsidR="00583453" w:rsidRPr="00F749BC" w:rsidRDefault="00FC7D27" w:rsidP="00583453">
            <w:pPr>
              <w:jc w:val="center"/>
              <w:rPr>
                <w:color w:val="000000" w:themeColor="text1"/>
              </w:rPr>
            </w:pPr>
            <w:r>
              <w:rPr>
                <w:color w:val="000000" w:themeColor="text1"/>
              </w:rPr>
              <w:t>-</w:t>
            </w:r>
            <w:r w:rsidR="00583453" w:rsidRPr="00F749BC">
              <w:rPr>
                <w:color w:val="000000" w:themeColor="text1"/>
              </w:rPr>
              <w:t>.85</w:t>
            </w:r>
          </w:p>
        </w:tc>
        <w:tc>
          <w:tcPr>
            <w:tcW w:w="1710" w:type="dxa"/>
            <w:tcBorders>
              <w:top w:val="nil"/>
              <w:left w:val="nil"/>
              <w:bottom w:val="nil"/>
              <w:right w:val="nil"/>
            </w:tcBorders>
          </w:tcPr>
          <w:p w14:paraId="2AAFEB52" w14:textId="77777777" w:rsidR="00583453" w:rsidRPr="00F749BC" w:rsidRDefault="00583453" w:rsidP="00583453">
            <w:pPr>
              <w:jc w:val="center"/>
              <w:rPr>
                <w:color w:val="000000" w:themeColor="text1"/>
              </w:rPr>
            </w:pPr>
            <w:r w:rsidRPr="00F749BC">
              <w:rPr>
                <w:color w:val="000000" w:themeColor="text1"/>
              </w:rPr>
              <w:t>42%</w:t>
            </w:r>
          </w:p>
        </w:tc>
        <w:tc>
          <w:tcPr>
            <w:tcW w:w="990" w:type="dxa"/>
            <w:tcBorders>
              <w:top w:val="nil"/>
              <w:left w:val="nil"/>
              <w:bottom w:val="nil"/>
              <w:right w:val="nil"/>
            </w:tcBorders>
          </w:tcPr>
          <w:p w14:paraId="39E36BC7" w14:textId="77777777" w:rsidR="00583453" w:rsidRPr="00F749BC" w:rsidRDefault="00583453" w:rsidP="00583453">
            <w:pPr>
              <w:jc w:val="center"/>
              <w:rPr>
                <w:color w:val="000000" w:themeColor="text1"/>
              </w:rPr>
            </w:pPr>
            <w:r w:rsidRPr="00F749BC">
              <w:rPr>
                <w:color w:val="000000" w:themeColor="text1"/>
              </w:rPr>
              <w:t>1.72</w:t>
            </w:r>
          </w:p>
        </w:tc>
        <w:tc>
          <w:tcPr>
            <w:tcW w:w="2082" w:type="dxa"/>
            <w:tcBorders>
              <w:top w:val="nil"/>
              <w:left w:val="nil"/>
              <w:bottom w:val="nil"/>
              <w:right w:val="nil"/>
            </w:tcBorders>
          </w:tcPr>
          <w:p w14:paraId="64AA739A" w14:textId="77777777" w:rsidR="00583453" w:rsidRPr="00F749BC" w:rsidRDefault="00583453" w:rsidP="00583453">
            <w:pPr>
              <w:jc w:val="center"/>
              <w:rPr>
                <w:color w:val="000000" w:themeColor="text1"/>
              </w:rPr>
            </w:pPr>
            <w:r w:rsidRPr="00F749BC">
              <w:rPr>
                <w:color w:val="000000" w:themeColor="text1"/>
              </w:rPr>
              <w:t>5.37</w:t>
            </w:r>
          </w:p>
        </w:tc>
        <w:tc>
          <w:tcPr>
            <w:tcW w:w="1624" w:type="dxa"/>
            <w:tcBorders>
              <w:top w:val="nil"/>
              <w:left w:val="nil"/>
              <w:bottom w:val="nil"/>
              <w:right w:val="nil"/>
            </w:tcBorders>
          </w:tcPr>
          <w:p w14:paraId="7A21D1A1" w14:textId="77777777" w:rsidR="00583453" w:rsidRPr="00F749BC" w:rsidRDefault="00583453" w:rsidP="00583453">
            <w:pPr>
              <w:jc w:val="center"/>
              <w:rPr>
                <w:color w:val="000000" w:themeColor="text1"/>
              </w:rPr>
            </w:pPr>
            <w:r w:rsidRPr="00F749BC">
              <w:rPr>
                <w:color w:val="000000" w:themeColor="text1"/>
              </w:rPr>
              <w:t>15%</w:t>
            </w:r>
          </w:p>
        </w:tc>
        <w:tc>
          <w:tcPr>
            <w:tcW w:w="1354" w:type="dxa"/>
            <w:tcBorders>
              <w:top w:val="nil"/>
              <w:left w:val="nil"/>
              <w:bottom w:val="nil"/>
              <w:right w:val="nil"/>
            </w:tcBorders>
          </w:tcPr>
          <w:p w14:paraId="7E7402E6" w14:textId="77777777" w:rsidR="00583453" w:rsidRPr="00F749BC" w:rsidRDefault="00583453" w:rsidP="00583453">
            <w:pPr>
              <w:jc w:val="center"/>
              <w:rPr>
                <w:color w:val="000000" w:themeColor="text1"/>
              </w:rPr>
            </w:pPr>
            <w:r w:rsidRPr="00F749BC">
              <w:rPr>
                <w:color w:val="000000" w:themeColor="text1"/>
              </w:rPr>
              <w:t>.01-.08</w:t>
            </w:r>
          </w:p>
        </w:tc>
      </w:tr>
      <w:tr w:rsidR="00F749BC" w:rsidRPr="00F749BC" w14:paraId="3E15BBDF" w14:textId="77777777" w:rsidTr="00674715">
        <w:tc>
          <w:tcPr>
            <w:tcW w:w="1795" w:type="dxa"/>
            <w:tcBorders>
              <w:top w:val="nil"/>
              <w:left w:val="nil"/>
              <w:bottom w:val="nil"/>
              <w:right w:val="nil"/>
            </w:tcBorders>
          </w:tcPr>
          <w:p w14:paraId="71854989" w14:textId="77777777" w:rsidR="00261865" w:rsidRPr="00F749BC" w:rsidRDefault="00676E83" w:rsidP="00A95424">
            <w:pPr>
              <w:rPr>
                <w:color w:val="000000" w:themeColor="text1"/>
              </w:rPr>
            </w:pPr>
            <w:r w:rsidRPr="00F749BC">
              <w:rPr>
                <w:color w:val="000000" w:themeColor="text1"/>
              </w:rPr>
              <w:t>Time 1-Time 3</w:t>
            </w:r>
          </w:p>
        </w:tc>
        <w:tc>
          <w:tcPr>
            <w:tcW w:w="635" w:type="dxa"/>
            <w:tcBorders>
              <w:top w:val="nil"/>
              <w:left w:val="nil"/>
              <w:bottom w:val="nil"/>
              <w:right w:val="nil"/>
            </w:tcBorders>
          </w:tcPr>
          <w:p w14:paraId="2162F49F" w14:textId="7FF61669" w:rsidR="00261865" w:rsidRPr="00F749BC" w:rsidRDefault="00FC7D27" w:rsidP="00A95424">
            <w:pPr>
              <w:jc w:val="center"/>
              <w:rPr>
                <w:color w:val="000000" w:themeColor="text1"/>
              </w:rPr>
            </w:pPr>
            <w:r>
              <w:rPr>
                <w:color w:val="000000" w:themeColor="text1"/>
              </w:rPr>
              <w:t>-</w:t>
            </w:r>
            <w:r w:rsidR="00583453" w:rsidRPr="00F749BC">
              <w:rPr>
                <w:color w:val="000000" w:themeColor="text1"/>
              </w:rPr>
              <w:t>.92</w:t>
            </w:r>
          </w:p>
        </w:tc>
        <w:tc>
          <w:tcPr>
            <w:tcW w:w="1795" w:type="dxa"/>
            <w:tcBorders>
              <w:top w:val="nil"/>
              <w:left w:val="nil"/>
              <w:bottom w:val="nil"/>
              <w:right w:val="nil"/>
            </w:tcBorders>
          </w:tcPr>
          <w:p w14:paraId="6C4F484F" w14:textId="417F6E8C" w:rsidR="00261865" w:rsidRPr="00F749BC" w:rsidRDefault="00FC7D27" w:rsidP="00A95424">
            <w:pPr>
              <w:jc w:val="center"/>
              <w:rPr>
                <w:color w:val="000000" w:themeColor="text1"/>
              </w:rPr>
            </w:pPr>
            <w:r>
              <w:rPr>
                <w:color w:val="000000" w:themeColor="text1"/>
              </w:rPr>
              <w:t>-</w:t>
            </w:r>
            <w:r w:rsidR="00583453" w:rsidRPr="00F749BC">
              <w:rPr>
                <w:color w:val="000000" w:themeColor="text1"/>
              </w:rPr>
              <w:t>1.57</w:t>
            </w:r>
          </w:p>
        </w:tc>
        <w:tc>
          <w:tcPr>
            <w:tcW w:w="1710" w:type="dxa"/>
            <w:tcBorders>
              <w:top w:val="nil"/>
              <w:left w:val="nil"/>
              <w:bottom w:val="nil"/>
              <w:right w:val="nil"/>
            </w:tcBorders>
          </w:tcPr>
          <w:p w14:paraId="3895E2A8" w14:textId="77777777" w:rsidR="00261865" w:rsidRPr="00F749BC" w:rsidRDefault="00583453" w:rsidP="00A95424">
            <w:pPr>
              <w:jc w:val="center"/>
              <w:rPr>
                <w:color w:val="000000" w:themeColor="text1"/>
              </w:rPr>
            </w:pPr>
            <w:r w:rsidRPr="00F749BC">
              <w:rPr>
                <w:color w:val="000000" w:themeColor="text1"/>
              </w:rPr>
              <w:t>56%</w:t>
            </w:r>
          </w:p>
        </w:tc>
        <w:tc>
          <w:tcPr>
            <w:tcW w:w="990" w:type="dxa"/>
            <w:tcBorders>
              <w:top w:val="nil"/>
              <w:left w:val="nil"/>
              <w:bottom w:val="nil"/>
              <w:right w:val="nil"/>
            </w:tcBorders>
          </w:tcPr>
          <w:p w14:paraId="6925067E" w14:textId="77777777" w:rsidR="00261865" w:rsidRPr="00F749BC" w:rsidRDefault="00583453" w:rsidP="00A95424">
            <w:pPr>
              <w:jc w:val="center"/>
              <w:rPr>
                <w:color w:val="000000" w:themeColor="text1"/>
              </w:rPr>
            </w:pPr>
            <w:r w:rsidRPr="00F749BC">
              <w:rPr>
                <w:color w:val="000000" w:themeColor="text1"/>
              </w:rPr>
              <w:t>3.59</w:t>
            </w:r>
          </w:p>
        </w:tc>
        <w:tc>
          <w:tcPr>
            <w:tcW w:w="2082" w:type="dxa"/>
            <w:tcBorders>
              <w:top w:val="nil"/>
              <w:left w:val="nil"/>
              <w:bottom w:val="nil"/>
              <w:right w:val="nil"/>
            </w:tcBorders>
          </w:tcPr>
          <w:p w14:paraId="4C770A35" w14:textId="77777777" w:rsidR="00261865" w:rsidRPr="00F749BC" w:rsidRDefault="00583453" w:rsidP="00A95424">
            <w:pPr>
              <w:jc w:val="center"/>
              <w:rPr>
                <w:color w:val="000000" w:themeColor="text1"/>
              </w:rPr>
            </w:pPr>
            <w:r w:rsidRPr="00F749BC">
              <w:rPr>
                <w:color w:val="000000" w:themeColor="text1"/>
              </w:rPr>
              <w:t>10.89</w:t>
            </w:r>
          </w:p>
        </w:tc>
        <w:tc>
          <w:tcPr>
            <w:tcW w:w="1624" w:type="dxa"/>
            <w:tcBorders>
              <w:top w:val="nil"/>
              <w:left w:val="nil"/>
              <w:bottom w:val="nil"/>
              <w:right w:val="nil"/>
            </w:tcBorders>
          </w:tcPr>
          <w:p w14:paraId="0DCF6574" w14:textId="77777777" w:rsidR="00261865" w:rsidRPr="00F749BC" w:rsidRDefault="001939FB" w:rsidP="00A95424">
            <w:pPr>
              <w:jc w:val="center"/>
              <w:rPr>
                <w:color w:val="000000" w:themeColor="text1"/>
              </w:rPr>
            </w:pPr>
            <w:r w:rsidRPr="00F749BC">
              <w:rPr>
                <w:color w:val="000000" w:themeColor="text1"/>
              </w:rPr>
              <w:t>33%</w:t>
            </w:r>
          </w:p>
        </w:tc>
        <w:tc>
          <w:tcPr>
            <w:tcW w:w="1354" w:type="dxa"/>
            <w:tcBorders>
              <w:top w:val="nil"/>
              <w:left w:val="nil"/>
              <w:bottom w:val="nil"/>
              <w:right w:val="nil"/>
            </w:tcBorders>
          </w:tcPr>
          <w:p w14:paraId="6873D094" w14:textId="77777777" w:rsidR="00261865" w:rsidRPr="00F749BC" w:rsidRDefault="00676E83" w:rsidP="00A95424">
            <w:pPr>
              <w:jc w:val="center"/>
              <w:rPr>
                <w:color w:val="000000" w:themeColor="text1"/>
              </w:rPr>
            </w:pPr>
            <w:r w:rsidRPr="00F749BC">
              <w:rPr>
                <w:color w:val="000000" w:themeColor="text1"/>
              </w:rPr>
              <w:t>.05-.17</w:t>
            </w:r>
          </w:p>
        </w:tc>
      </w:tr>
      <w:tr w:rsidR="00F749BC" w:rsidRPr="00F749BC" w14:paraId="456B6359" w14:textId="77777777" w:rsidTr="00674715">
        <w:tc>
          <w:tcPr>
            <w:tcW w:w="1795" w:type="dxa"/>
            <w:tcBorders>
              <w:top w:val="nil"/>
              <w:left w:val="nil"/>
              <w:bottom w:val="single" w:sz="4" w:space="0" w:color="auto"/>
              <w:right w:val="nil"/>
            </w:tcBorders>
          </w:tcPr>
          <w:p w14:paraId="62D52863" w14:textId="77777777" w:rsidR="00261865" w:rsidRPr="00F749BC" w:rsidRDefault="00676E83" w:rsidP="00A95424">
            <w:pPr>
              <w:rPr>
                <w:color w:val="000000" w:themeColor="text1"/>
              </w:rPr>
            </w:pPr>
            <w:r w:rsidRPr="00F749BC">
              <w:rPr>
                <w:color w:val="000000" w:themeColor="text1"/>
              </w:rPr>
              <w:t>Time 1-Time 4</w:t>
            </w:r>
          </w:p>
        </w:tc>
        <w:tc>
          <w:tcPr>
            <w:tcW w:w="635" w:type="dxa"/>
            <w:tcBorders>
              <w:top w:val="nil"/>
              <w:left w:val="nil"/>
              <w:bottom w:val="single" w:sz="4" w:space="0" w:color="auto"/>
              <w:right w:val="nil"/>
            </w:tcBorders>
          </w:tcPr>
          <w:p w14:paraId="267B37A8" w14:textId="1EC6C5F7" w:rsidR="00261865" w:rsidRPr="00F749BC" w:rsidRDefault="00FC7D27" w:rsidP="00A95424">
            <w:pPr>
              <w:jc w:val="center"/>
              <w:rPr>
                <w:color w:val="000000" w:themeColor="text1"/>
              </w:rPr>
            </w:pPr>
            <w:r>
              <w:rPr>
                <w:color w:val="000000" w:themeColor="text1"/>
              </w:rPr>
              <w:t>-</w:t>
            </w:r>
            <w:r w:rsidR="00583453" w:rsidRPr="00F749BC">
              <w:rPr>
                <w:color w:val="000000" w:themeColor="text1"/>
              </w:rPr>
              <w:t>.91</w:t>
            </w:r>
          </w:p>
        </w:tc>
        <w:tc>
          <w:tcPr>
            <w:tcW w:w="1795" w:type="dxa"/>
            <w:tcBorders>
              <w:top w:val="nil"/>
              <w:left w:val="nil"/>
              <w:bottom w:val="single" w:sz="4" w:space="0" w:color="auto"/>
              <w:right w:val="nil"/>
            </w:tcBorders>
          </w:tcPr>
          <w:p w14:paraId="6012EBC4" w14:textId="4AA5461C" w:rsidR="00261865" w:rsidRPr="00F749BC" w:rsidRDefault="00FC7D27" w:rsidP="00A95424">
            <w:pPr>
              <w:jc w:val="center"/>
              <w:rPr>
                <w:color w:val="000000" w:themeColor="text1"/>
              </w:rPr>
            </w:pPr>
            <w:r>
              <w:rPr>
                <w:color w:val="000000" w:themeColor="text1"/>
              </w:rPr>
              <w:t>-</w:t>
            </w:r>
            <w:r w:rsidR="00583453" w:rsidRPr="00F749BC">
              <w:rPr>
                <w:color w:val="000000" w:themeColor="text1"/>
              </w:rPr>
              <w:t>2.11</w:t>
            </w:r>
          </w:p>
        </w:tc>
        <w:tc>
          <w:tcPr>
            <w:tcW w:w="1710" w:type="dxa"/>
            <w:tcBorders>
              <w:top w:val="nil"/>
              <w:left w:val="nil"/>
              <w:bottom w:val="single" w:sz="4" w:space="0" w:color="auto"/>
              <w:right w:val="nil"/>
            </w:tcBorders>
          </w:tcPr>
          <w:p w14:paraId="50EB9FD5" w14:textId="77777777" w:rsidR="00261865" w:rsidRPr="00F749BC" w:rsidRDefault="00583453" w:rsidP="00A95424">
            <w:pPr>
              <w:jc w:val="center"/>
              <w:rPr>
                <w:color w:val="000000" w:themeColor="text1"/>
              </w:rPr>
            </w:pPr>
            <w:r w:rsidRPr="00F749BC">
              <w:rPr>
                <w:color w:val="000000" w:themeColor="text1"/>
              </w:rPr>
              <w:t>43%</w:t>
            </w:r>
          </w:p>
        </w:tc>
        <w:tc>
          <w:tcPr>
            <w:tcW w:w="990" w:type="dxa"/>
            <w:tcBorders>
              <w:top w:val="nil"/>
              <w:left w:val="nil"/>
              <w:bottom w:val="single" w:sz="4" w:space="0" w:color="auto"/>
              <w:right w:val="nil"/>
            </w:tcBorders>
          </w:tcPr>
          <w:p w14:paraId="7A5FA237" w14:textId="77777777" w:rsidR="00261865" w:rsidRPr="00F749BC" w:rsidRDefault="00583453" w:rsidP="00A95424">
            <w:pPr>
              <w:jc w:val="center"/>
              <w:rPr>
                <w:color w:val="000000" w:themeColor="text1"/>
              </w:rPr>
            </w:pPr>
            <w:r w:rsidRPr="00F749BC">
              <w:rPr>
                <w:color w:val="000000" w:themeColor="text1"/>
              </w:rPr>
              <w:t>3.91</w:t>
            </w:r>
          </w:p>
        </w:tc>
        <w:tc>
          <w:tcPr>
            <w:tcW w:w="2082" w:type="dxa"/>
            <w:tcBorders>
              <w:top w:val="nil"/>
              <w:left w:val="nil"/>
              <w:bottom w:val="single" w:sz="4" w:space="0" w:color="auto"/>
              <w:right w:val="nil"/>
            </w:tcBorders>
          </w:tcPr>
          <w:p w14:paraId="41DF1124" w14:textId="77777777" w:rsidR="00261865" w:rsidRPr="00F749BC" w:rsidRDefault="001939FB" w:rsidP="00A95424">
            <w:pPr>
              <w:jc w:val="center"/>
              <w:rPr>
                <w:color w:val="000000" w:themeColor="text1"/>
              </w:rPr>
            </w:pPr>
            <w:r w:rsidRPr="00F749BC">
              <w:rPr>
                <w:color w:val="000000" w:themeColor="text1"/>
              </w:rPr>
              <w:t>14.73</w:t>
            </w:r>
          </w:p>
        </w:tc>
        <w:tc>
          <w:tcPr>
            <w:tcW w:w="1624" w:type="dxa"/>
            <w:tcBorders>
              <w:top w:val="nil"/>
              <w:left w:val="nil"/>
              <w:bottom w:val="single" w:sz="4" w:space="0" w:color="auto"/>
              <w:right w:val="nil"/>
            </w:tcBorders>
          </w:tcPr>
          <w:p w14:paraId="25A160FB" w14:textId="77777777" w:rsidR="00261865" w:rsidRPr="00F749BC" w:rsidRDefault="001939FB" w:rsidP="00A95424">
            <w:pPr>
              <w:jc w:val="center"/>
              <w:rPr>
                <w:color w:val="000000" w:themeColor="text1"/>
              </w:rPr>
            </w:pPr>
            <w:r w:rsidRPr="00F749BC">
              <w:rPr>
                <w:color w:val="000000" w:themeColor="text1"/>
              </w:rPr>
              <w:t>27%</w:t>
            </w:r>
          </w:p>
        </w:tc>
        <w:tc>
          <w:tcPr>
            <w:tcW w:w="1354" w:type="dxa"/>
            <w:tcBorders>
              <w:top w:val="nil"/>
              <w:left w:val="nil"/>
              <w:bottom w:val="single" w:sz="4" w:space="0" w:color="auto"/>
              <w:right w:val="nil"/>
            </w:tcBorders>
          </w:tcPr>
          <w:p w14:paraId="3B123AED" w14:textId="77777777" w:rsidR="00261865" w:rsidRPr="00F749BC" w:rsidRDefault="00676E83" w:rsidP="00A95424">
            <w:pPr>
              <w:jc w:val="center"/>
              <w:rPr>
                <w:color w:val="000000" w:themeColor="text1"/>
              </w:rPr>
            </w:pPr>
            <w:r w:rsidRPr="00F749BC">
              <w:rPr>
                <w:color w:val="000000" w:themeColor="text1"/>
              </w:rPr>
              <w:t>.01-.23</w:t>
            </w:r>
          </w:p>
        </w:tc>
      </w:tr>
      <w:tr w:rsidR="00F749BC" w:rsidRPr="00F749BC" w14:paraId="7EAE22AD" w14:textId="77777777" w:rsidTr="00DE564B">
        <w:tc>
          <w:tcPr>
            <w:tcW w:w="11985" w:type="dxa"/>
            <w:gridSpan w:val="8"/>
            <w:tcBorders>
              <w:left w:val="nil"/>
              <w:bottom w:val="single" w:sz="4" w:space="0" w:color="auto"/>
              <w:right w:val="nil"/>
            </w:tcBorders>
          </w:tcPr>
          <w:p w14:paraId="43CF3196" w14:textId="77777777" w:rsidR="00261865" w:rsidRPr="00F749BC" w:rsidRDefault="00261865" w:rsidP="00A95424">
            <w:pPr>
              <w:jc w:val="center"/>
              <w:rPr>
                <w:b/>
                <w:color w:val="000000" w:themeColor="text1"/>
              </w:rPr>
            </w:pPr>
            <w:r w:rsidRPr="00F749BC">
              <w:rPr>
                <w:b/>
                <w:color w:val="000000" w:themeColor="text1"/>
              </w:rPr>
              <w:t xml:space="preserve">Antagonistic Externalizing </w:t>
            </w:r>
          </w:p>
        </w:tc>
      </w:tr>
      <w:tr w:rsidR="00F749BC" w:rsidRPr="00F749BC" w14:paraId="48DF33E4" w14:textId="77777777" w:rsidTr="00674715">
        <w:tc>
          <w:tcPr>
            <w:tcW w:w="1795" w:type="dxa"/>
            <w:tcBorders>
              <w:left w:val="nil"/>
              <w:bottom w:val="nil"/>
              <w:right w:val="nil"/>
            </w:tcBorders>
          </w:tcPr>
          <w:p w14:paraId="79754938" w14:textId="77777777" w:rsidR="00261865" w:rsidRPr="00F749BC" w:rsidRDefault="00261865" w:rsidP="00A95424">
            <w:pPr>
              <w:rPr>
                <w:color w:val="000000" w:themeColor="text1"/>
              </w:rPr>
            </w:pPr>
            <w:r w:rsidRPr="00F749BC">
              <w:rPr>
                <w:b/>
                <w:color w:val="000000" w:themeColor="text1"/>
              </w:rPr>
              <w:t>Comparison</w:t>
            </w:r>
          </w:p>
        </w:tc>
        <w:tc>
          <w:tcPr>
            <w:tcW w:w="635" w:type="dxa"/>
            <w:tcBorders>
              <w:left w:val="nil"/>
              <w:bottom w:val="nil"/>
              <w:right w:val="nil"/>
            </w:tcBorders>
            <w:vAlign w:val="center"/>
          </w:tcPr>
          <w:p w14:paraId="2386EBA5" w14:textId="77777777" w:rsidR="00261865" w:rsidRPr="00F749BC" w:rsidRDefault="00261865" w:rsidP="00A8637A">
            <w:pPr>
              <w:jc w:val="center"/>
              <w:rPr>
                <w:i/>
                <w:color w:val="000000" w:themeColor="text1"/>
              </w:rPr>
            </w:pPr>
            <w:r w:rsidRPr="00F749BC">
              <w:rPr>
                <w:color w:val="000000" w:themeColor="text1"/>
              </w:rPr>
              <w:sym w:font="Symbol" w:char="F044"/>
            </w:r>
            <w:r w:rsidRPr="00F749BC">
              <w:rPr>
                <w:i/>
                <w:color w:val="000000" w:themeColor="text1"/>
              </w:rPr>
              <w:t>Mean</w:t>
            </w:r>
          </w:p>
        </w:tc>
        <w:tc>
          <w:tcPr>
            <w:tcW w:w="1795" w:type="dxa"/>
            <w:tcBorders>
              <w:left w:val="nil"/>
              <w:bottom w:val="nil"/>
              <w:right w:val="nil"/>
            </w:tcBorders>
            <w:vAlign w:val="center"/>
          </w:tcPr>
          <w:p w14:paraId="0A0AEDFD" w14:textId="77777777" w:rsidR="00261865" w:rsidRPr="00F749BC" w:rsidRDefault="00674715" w:rsidP="00A8637A">
            <w:pPr>
              <w:jc w:val="center"/>
              <w:rPr>
                <w:color w:val="000000" w:themeColor="text1"/>
              </w:rPr>
            </w:pPr>
            <w:r w:rsidRPr="00F749BC">
              <w:rPr>
                <w:color w:val="000000" w:themeColor="text1"/>
              </w:rPr>
              <w:t>Observed Mean Difference</w:t>
            </w:r>
          </w:p>
        </w:tc>
        <w:tc>
          <w:tcPr>
            <w:tcW w:w="1710" w:type="dxa"/>
            <w:tcBorders>
              <w:left w:val="nil"/>
              <w:bottom w:val="nil"/>
              <w:right w:val="nil"/>
            </w:tcBorders>
            <w:vAlign w:val="center"/>
          </w:tcPr>
          <w:p w14:paraId="6058BC9A" w14:textId="77777777" w:rsidR="00261865" w:rsidRPr="00F749BC" w:rsidRDefault="00261865" w:rsidP="00A8637A">
            <w:pPr>
              <w:jc w:val="center"/>
              <w:rPr>
                <w:color w:val="000000" w:themeColor="text1"/>
              </w:rPr>
            </w:pPr>
            <w:r w:rsidRPr="00F749BC">
              <w:rPr>
                <w:color w:val="000000" w:themeColor="text1"/>
              </w:rPr>
              <w:t>% of Mean Diff</w:t>
            </w:r>
            <w:r w:rsidR="00D90260" w:rsidRPr="00F749BC">
              <w:rPr>
                <w:color w:val="000000" w:themeColor="text1"/>
              </w:rPr>
              <w:t>erence</w:t>
            </w:r>
          </w:p>
        </w:tc>
        <w:tc>
          <w:tcPr>
            <w:tcW w:w="990" w:type="dxa"/>
            <w:tcBorders>
              <w:left w:val="nil"/>
              <w:bottom w:val="nil"/>
              <w:right w:val="nil"/>
            </w:tcBorders>
            <w:vAlign w:val="center"/>
          </w:tcPr>
          <w:p w14:paraId="47485AE7" w14:textId="77777777" w:rsidR="00261865" w:rsidRPr="00F749BC" w:rsidRDefault="00261865" w:rsidP="00A8637A">
            <w:pPr>
              <w:jc w:val="center"/>
              <w:rPr>
                <w:color w:val="000000" w:themeColor="text1"/>
              </w:rPr>
            </w:pPr>
            <w:r w:rsidRPr="00F749BC">
              <w:rPr>
                <w:color w:val="000000" w:themeColor="text1"/>
              </w:rPr>
              <w:sym w:font="Symbol" w:char="F044"/>
            </w:r>
            <w:r w:rsidRPr="00F749BC">
              <w:rPr>
                <w:i/>
                <w:color w:val="000000" w:themeColor="text1"/>
              </w:rPr>
              <w:t>Var</w:t>
            </w:r>
          </w:p>
        </w:tc>
        <w:tc>
          <w:tcPr>
            <w:tcW w:w="2082" w:type="dxa"/>
            <w:tcBorders>
              <w:left w:val="nil"/>
              <w:bottom w:val="nil"/>
              <w:right w:val="nil"/>
            </w:tcBorders>
            <w:vAlign w:val="center"/>
          </w:tcPr>
          <w:p w14:paraId="3DD42C88" w14:textId="77777777" w:rsidR="00261865" w:rsidRPr="00F749BC" w:rsidRDefault="00D90260" w:rsidP="00A8637A">
            <w:pPr>
              <w:jc w:val="center"/>
              <w:rPr>
                <w:color w:val="000000" w:themeColor="text1"/>
              </w:rPr>
            </w:pPr>
            <w:r w:rsidRPr="00F749BC">
              <w:rPr>
                <w:color w:val="000000" w:themeColor="text1"/>
              </w:rPr>
              <w:t>Observed Variance Difference</w:t>
            </w:r>
          </w:p>
        </w:tc>
        <w:tc>
          <w:tcPr>
            <w:tcW w:w="1624" w:type="dxa"/>
            <w:tcBorders>
              <w:left w:val="nil"/>
              <w:bottom w:val="nil"/>
              <w:right w:val="nil"/>
            </w:tcBorders>
            <w:vAlign w:val="center"/>
          </w:tcPr>
          <w:p w14:paraId="0FBD245E" w14:textId="77777777" w:rsidR="00261865" w:rsidRPr="00F749BC" w:rsidRDefault="00D90260" w:rsidP="00A8637A">
            <w:pPr>
              <w:jc w:val="center"/>
              <w:rPr>
                <w:color w:val="000000" w:themeColor="text1"/>
              </w:rPr>
            </w:pPr>
            <w:r w:rsidRPr="00F749BC">
              <w:rPr>
                <w:color w:val="000000" w:themeColor="text1"/>
              </w:rPr>
              <w:t>% of Var. Difference</w:t>
            </w:r>
          </w:p>
        </w:tc>
        <w:tc>
          <w:tcPr>
            <w:tcW w:w="1354" w:type="dxa"/>
            <w:tcBorders>
              <w:left w:val="nil"/>
              <w:bottom w:val="nil"/>
              <w:right w:val="nil"/>
            </w:tcBorders>
            <w:vAlign w:val="center"/>
          </w:tcPr>
          <w:p w14:paraId="6628DE26" w14:textId="77777777" w:rsidR="00261865" w:rsidRPr="00F749BC" w:rsidRDefault="00261865" w:rsidP="00A8637A">
            <w:pPr>
              <w:jc w:val="center"/>
              <w:rPr>
                <w:color w:val="000000" w:themeColor="text1"/>
              </w:rPr>
            </w:pPr>
            <w:r w:rsidRPr="00F749BC">
              <w:rPr>
                <w:i/>
                <w:color w:val="000000" w:themeColor="text1"/>
              </w:rPr>
              <w:t>d</w:t>
            </w:r>
            <w:r w:rsidRPr="00F749BC">
              <w:rPr>
                <w:i/>
                <w:color w:val="000000" w:themeColor="text1"/>
                <w:vertAlign w:val="subscript"/>
              </w:rPr>
              <w:t>MACS</w:t>
            </w:r>
            <w:r w:rsidRPr="00F749BC">
              <w:rPr>
                <w:i/>
                <w:color w:val="000000" w:themeColor="text1"/>
              </w:rPr>
              <w:t xml:space="preserve"> </w:t>
            </w:r>
            <w:r w:rsidRPr="00F749BC">
              <w:rPr>
                <w:color w:val="000000" w:themeColor="text1"/>
              </w:rPr>
              <w:t>range</w:t>
            </w:r>
          </w:p>
        </w:tc>
      </w:tr>
      <w:tr w:rsidR="00F749BC" w:rsidRPr="00F749BC" w14:paraId="172C8082" w14:textId="77777777" w:rsidTr="00674715">
        <w:tc>
          <w:tcPr>
            <w:tcW w:w="1795" w:type="dxa"/>
            <w:tcBorders>
              <w:top w:val="nil"/>
              <w:left w:val="nil"/>
              <w:bottom w:val="nil"/>
              <w:right w:val="nil"/>
            </w:tcBorders>
          </w:tcPr>
          <w:p w14:paraId="35D694BC" w14:textId="77777777" w:rsidR="00676E83" w:rsidRPr="00F749BC" w:rsidRDefault="00676E83" w:rsidP="00676E83">
            <w:pPr>
              <w:rPr>
                <w:color w:val="000000" w:themeColor="text1"/>
              </w:rPr>
            </w:pPr>
            <w:r w:rsidRPr="00F749BC">
              <w:rPr>
                <w:color w:val="000000" w:themeColor="text1"/>
              </w:rPr>
              <w:t>Time 1-Time 2</w:t>
            </w:r>
          </w:p>
        </w:tc>
        <w:tc>
          <w:tcPr>
            <w:tcW w:w="635" w:type="dxa"/>
            <w:tcBorders>
              <w:top w:val="nil"/>
              <w:left w:val="nil"/>
              <w:bottom w:val="nil"/>
              <w:right w:val="nil"/>
            </w:tcBorders>
          </w:tcPr>
          <w:p w14:paraId="0414C126" w14:textId="0F2746F6" w:rsidR="00676E83" w:rsidRPr="00F749BC" w:rsidRDefault="00FC7D27" w:rsidP="00676E83">
            <w:pPr>
              <w:jc w:val="center"/>
              <w:rPr>
                <w:color w:val="000000" w:themeColor="text1"/>
              </w:rPr>
            </w:pPr>
            <w:r>
              <w:rPr>
                <w:color w:val="000000" w:themeColor="text1"/>
              </w:rPr>
              <w:t>-</w:t>
            </w:r>
            <w:r w:rsidR="00A95424" w:rsidRPr="00F749BC">
              <w:rPr>
                <w:color w:val="000000" w:themeColor="text1"/>
              </w:rPr>
              <w:t>.11</w:t>
            </w:r>
          </w:p>
        </w:tc>
        <w:tc>
          <w:tcPr>
            <w:tcW w:w="1795" w:type="dxa"/>
            <w:tcBorders>
              <w:top w:val="nil"/>
              <w:left w:val="nil"/>
              <w:bottom w:val="nil"/>
              <w:right w:val="nil"/>
            </w:tcBorders>
          </w:tcPr>
          <w:p w14:paraId="2B4281E8" w14:textId="0CBD7713" w:rsidR="00676E83" w:rsidRPr="00F749BC" w:rsidRDefault="00FC7D27" w:rsidP="00676E83">
            <w:pPr>
              <w:jc w:val="center"/>
              <w:rPr>
                <w:color w:val="000000" w:themeColor="text1"/>
              </w:rPr>
            </w:pPr>
            <w:r>
              <w:rPr>
                <w:color w:val="000000" w:themeColor="text1"/>
              </w:rPr>
              <w:t>-</w:t>
            </w:r>
            <w:r w:rsidR="00A95424" w:rsidRPr="00F749BC">
              <w:rPr>
                <w:color w:val="000000" w:themeColor="text1"/>
              </w:rPr>
              <w:t>.</w:t>
            </w:r>
            <w:r w:rsidR="00D538CF" w:rsidRPr="00F749BC">
              <w:rPr>
                <w:color w:val="000000" w:themeColor="text1"/>
              </w:rPr>
              <w:t>22</w:t>
            </w:r>
          </w:p>
        </w:tc>
        <w:tc>
          <w:tcPr>
            <w:tcW w:w="1710" w:type="dxa"/>
            <w:tcBorders>
              <w:top w:val="nil"/>
              <w:left w:val="nil"/>
              <w:bottom w:val="nil"/>
              <w:right w:val="nil"/>
            </w:tcBorders>
          </w:tcPr>
          <w:p w14:paraId="317E767A" w14:textId="77777777" w:rsidR="00676E83" w:rsidRPr="00F749BC" w:rsidRDefault="00D538CF" w:rsidP="00676E83">
            <w:pPr>
              <w:jc w:val="center"/>
              <w:rPr>
                <w:color w:val="000000" w:themeColor="text1"/>
              </w:rPr>
            </w:pPr>
            <w:r w:rsidRPr="00F749BC">
              <w:rPr>
                <w:color w:val="000000" w:themeColor="text1"/>
              </w:rPr>
              <w:t>50</w:t>
            </w:r>
            <w:r w:rsidR="00A95424" w:rsidRPr="00F749BC">
              <w:rPr>
                <w:color w:val="000000" w:themeColor="text1"/>
              </w:rPr>
              <w:t>%</w:t>
            </w:r>
          </w:p>
        </w:tc>
        <w:tc>
          <w:tcPr>
            <w:tcW w:w="990" w:type="dxa"/>
            <w:tcBorders>
              <w:top w:val="nil"/>
              <w:left w:val="nil"/>
              <w:bottom w:val="nil"/>
              <w:right w:val="nil"/>
            </w:tcBorders>
          </w:tcPr>
          <w:p w14:paraId="5B93EDF3" w14:textId="77777777" w:rsidR="00676E83" w:rsidRPr="00F749BC" w:rsidRDefault="00A95424" w:rsidP="00676E83">
            <w:pPr>
              <w:jc w:val="center"/>
              <w:rPr>
                <w:color w:val="000000" w:themeColor="text1"/>
              </w:rPr>
            </w:pPr>
            <w:r w:rsidRPr="00F749BC">
              <w:rPr>
                <w:color w:val="000000" w:themeColor="text1"/>
              </w:rPr>
              <w:t>.17</w:t>
            </w:r>
          </w:p>
        </w:tc>
        <w:tc>
          <w:tcPr>
            <w:tcW w:w="2082" w:type="dxa"/>
            <w:tcBorders>
              <w:top w:val="nil"/>
              <w:left w:val="nil"/>
              <w:bottom w:val="nil"/>
              <w:right w:val="nil"/>
            </w:tcBorders>
          </w:tcPr>
          <w:p w14:paraId="551C75FE" w14:textId="77777777" w:rsidR="00676E83" w:rsidRPr="00F749BC" w:rsidRDefault="00D538CF" w:rsidP="00676E83">
            <w:pPr>
              <w:jc w:val="center"/>
              <w:rPr>
                <w:color w:val="000000" w:themeColor="text1"/>
              </w:rPr>
            </w:pPr>
            <w:r w:rsidRPr="00F749BC">
              <w:rPr>
                <w:color w:val="000000" w:themeColor="text1"/>
              </w:rPr>
              <w:t>.69</w:t>
            </w:r>
          </w:p>
        </w:tc>
        <w:tc>
          <w:tcPr>
            <w:tcW w:w="1624" w:type="dxa"/>
            <w:tcBorders>
              <w:top w:val="nil"/>
              <w:left w:val="nil"/>
              <w:bottom w:val="nil"/>
              <w:right w:val="nil"/>
            </w:tcBorders>
          </w:tcPr>
          <w:p w14:paraId="3FE76EA2" w14:textId="77777777" w:rsidR="00676E83" w:rsidRPr="00F749BC" w:rsidRDefault="00D538CF" w:rsidP="00676E83">
            <w:pPr>
              <w:jc w:val="center"/>
              <w:rPr>
                <w:color w:val="000000" w:themeColor="text1"/>
              </w:rPr>
            </w:pPr>
            <w:r w:rsidRPr="00F749BC">
              <w:rPr>
                <w:color w:val="000000" w:themeColor="text1"/>
              </w:rPr>
              <w:t>25%</w:t>
            </w:r>
          </w:p>
        </w:tc>
        <w:tc>
          <w:tcPr>
            <w:tcW w:w="1354" w:type="dxa"/>
            <w:tcBorders>
              <w:top w:val="nil"/>
              <w:left w:val="nil"/>
              <w:bottom w:val="nil"/>
              <w:right w:val="nil"/>
            </w:tcBorders>
          </w:tcPr>
          <w:p w14:paraId="2C8C2321" w14:textId="77777777" w:rsidR="00676E83" w:rsidRPr="00F749BC" w:rsidRDefault="00676E83" w:rsidP="00676E83">
            <w:pPr>
              <w:jc w:val="center"/>
              <w:rPr>
                <w:color w:val="000000" w:themeColor="text1"/>
              </w:rPr>
            </w:pPr>
            <w:r w:rsidRPr="00F749BC">
              <w:rPr>
                <w:color w:val="000000" w:themeColor="text1"/>
              </w:rPr>
              <w:t>.02-.07</w:t>
            </w:r>
          </w:p>
        </w:tc>
      </w:tr>
      <w:tr w:rsidR="00F749BC" w:rsidRPr="00F749BC" w14:paraId="6393273C" w14:textId="77777777" w:rsidTr="00674715">
        <w:tc>
          <w:tcPr>
            <w:tcW w:w="1795" w:type="dxa"/>
            <w:tcBorders>
              <w:top w:val="nil"/>
              <w:left w:val="nil"/>
              <w:bottom w:val="nil"/>
              <w:right w:val="nil"/>
            </w:tcBorders>
          </w:tcPr>
          <w:p w14:paraId="214AB4B3" w14:textId="77777777" w:rsidR="00676E83" w:rsidRPr="00F749BC" w:rsidRDefault="00676E83" w:rsidP="00676E83">
            <w:pPr>
              <w:rPr>
                <w:color w:val="000000" w:themeColor="text1"/>
              </w:rPr>
            </w:pPr>
            <w:r w:rsidRPr="00F749BC">
              <w:rPr>
                <w:color w:val="000000" w:themeColor="text1"/>
              </w:rPr>
              <w:t>Time 1-Time 3</w:t>
            </w:r>
          </w:p>
        </w:tc>
        <w:tc>
          <w:tcPr>
            <w:tcW w:w="635" w:type="dxa"/>
            <w:tcBorders>
              <w:top w:val="nil"/>
              <w:left w:val="nil"/>
              <w:bottom w:val="nil"/>
              <w:right w:val="nil"/>
            </w:tcBorders>
          </w:tcPr>
          <w:p w14:paraId="4A02F6B7" w14:textId="70DA06A2" w:rsidR="00676E83" w:rsidRPr="00F749BC" w:rsidRDefault="00FC7D27" w:rsidP="00676E83">
            <w:pPr>
              <w:jc w:val="center"/>
              <w:rPr>
                <w:color w:val="000000" w:themeColor="text1"/>
              </w:rPr>
            </w:pPr>
            <w:r>
              <w:rPr>
                <w:color w:val="000000" w:themeColor="text1"/>
              </w:rPr>
              <w:t>-</w:t>
            </w:r>
            <w:r w:rsidR="00A95424" w:rsidRPr="00F749BC">
              <w:rPr>
                <w:color w:val="000000" w:themeColor="text1"/>
              </w:rPr>
              <w:t>.17</w:t>
            </w:r>
          </w:p>
        </w:tc>
        <w:tc>
          <w:tcPr>
            <w:tcW w:w="1795" w:type="dxa"/>
            <w:tcBorders>
              <w:top w:val="nil"/>
              <w:left w:val="nil"/>
              <w:bottom w:val="nil"/>
              <w:right w:val="nil"/>
            </w:tcBorders>
          </w:tcPr>
          <w:p w14:paraId="6EBFB374" w14:textId="5C964AB9" w:rsidR="00676E83" w:rsidRPr="00F749BC" w:rsidRDefault="00FC7D27" w:rsidP="00676E83">
            <w:pPr>
              <w:jc w:val="center"/>
              <w:rPr>
                <w:color w:val="000000" w:themeColor="text1"/>
              </w:rPr>
            </w:pPr>
            <w:r>
              <w:rPr>
                <w:color w:val="000000" w:themeColor="text1"/>
              </w:rPr>
              <w:t>-</w:t>
            </w:r>
            <w:r w:rsidR="00D538CF" w:rsidRPr="00F749BC">
              <w:rPr>
                <w:color w:val="000000" w:themeColor="text1"/>
              </w:rPr>
              <w:t>.33</w:t>
            </w:r>
          </w:p>
        </w:tc>
        <w:tc>
          <w:tcPr>
            <w:tcW w:w="1710" w:type="dxa"/>
            <w:tcBorders>
              <w:top w:val="nil"/>
              <w:left w:val="nil"/>
              <w:bottom w:val="nil"/>
              <w:right w:val="nil"/>
            </w:tcBorders>
          </w:tcPr>
          <w:p w14:paraId="4B545556" w14:textId="77777777" w:rsidR="00676E83" w:rsidRPr="00F749BC" w:rsidRDefault="00D538CF" w:rsidP="00676E83">
            <w:pPr>
              <w:jc w:val="center"/>
              <w:rPr>
                <w:color w:val="000000" w:themeColor="text1"/>
              </w:rPr>
            </w:pPr>
            <w:r w:rsidRPr="00F749BC">
              <w:rPr>
                <w:color w:val="000000" w:themeColor="text1"/>
              </w:rPr>
              <w:t>52</w:t>
            </w:r>
            <w:r w:rsidR="00A95424" w:rsidRPr="00F749BC">
              <w:rPr>
                <w:color w:val="000000" w:themeColor="text1"/>
              </w:rPr>
              <w:t>%</w:t>
            </w:r>
          </w:p>
        </w:tc>
        <w:tc>
          <w:tcPr>
            <w:tcW w:w="990" w:type="dxa"/>
            <w:tcBorders>
              <w:top w:val="nil"/>
              <w:left w:val="nil"/>
              <w:bottom w:val="nil"/>
              <w:right w:val="nil"/>
            </w:tcBorders>
          </w:tcPr>
          <w:p w14:paraId="7D5AA92B" w14:textId="77777777" w:rsidR="00676E83" w:rsidRPr="00F749BC" w:rsidRDefault="00A95424" w:rsidP="00676E83">
            <w:pPr>
              <w:jc w:val="center"/>
              <w:rPr>
                <w:color w:val="000000" w:themeColor="text1"/>
              </w:rPr>
            </w:pPr>
            <w:r w:rsidRPr="00F749BC">
              <w:rPr>
                <w:color w:val="000000" w:themeColor="text1"/>
              </w:rPr>
              <w:t>.14</w:t>
            </w:r>
          </w:p>
        </w:tc>
        <w:tc>
          <w:tcPr>
            <w:tcW w:w="2082" w:type="dxa"/>
            <w:tcBorders>
              <w:top w:val="nil"/>
              <w:left w:val="nil"/>
              <w:bottom w:val="nil"/>
              <w:right w:val="nil"/>
            </w:tcBorders>
          </w:tcPr>
          <w:p w14:paraId="1A18CA2A" w14:textId="77777777" w:rsidR="00676E83" w:rsidRPr="00F749BC" w:rsidRDefault="00D538CF" w:rsidP="00676E83">
            <w:pPr>
              <w:jc w:val="center"/>
              <w:rPr>
                <w:color w:val="000000" w:themeColor="text1"/>
              </w:rPr>
            </w:pPr>
            <w:r w:rsidRPr="00F749BC">
              <w:rPr>
                <w:color w:val="000000" w:themeColor="text1"/>
              </w:rPr>
              <w:t>.90</w:t>
            </w:r>
          </w:p>
        </w:tc>
        <w:tc>
          <w:tcPr>
            <w:tcW w:w="1624" w:type="dxa"/>
            <w:tcBorders>
              <w:top w:val="nil"/>
              <w:left w:val="nil"/>
              <w:bottom w:val="nil"/>
              <w:right w:val="nil"/>
            </w:tcBorders>
          </w:tcPr>
          <w:p w14:paraId="44106455" w14:textId="77777777" w:rsidR="00676E83" w:rsidRPr="00F749BC" w:rsidRDefault="00D538CF" w:rsidP="00676E83">
            <w:pPr>
              <w:jc w:val="center"/>
              <w:rPr>
                <w:color w:val="000000" w:themeColor="text1"/>
              </w:rPr>
            </w:pPr>
            <w:r w:rsidRPr="00F749BC">
              <w:rPr>
                <w:color w:val="000000" w:themeColor="text1"/>
              </w:rPr>
              <w:t>16%</w:t>
            </w:r>
          </w:p>
        </w:tc>
        <w:tc>
          <w:tcPr>
            <w:tcW w:w="1354" w:type="dxa"/>
            <w:tcBorders>
              <w:top w:val="nil"/>
              <w:left w:val="nil"/>
              <w:bottom w:val="nil"/>
              <w:right w:val="nil"/>
            </w:tcBorders>
          </w:tcPr>
          <w:p w14:paraId="43E5D7C3" w14:textId="77777777" w:rsidR="00676E83" w:rsidRPr="00F749BC" w:rsidRDefault="00676E83" w:rsidP="00676E83">
            <w:pPr>
              <w:jc w:val="center"/>
              <w:rPr>
                <w:color w:val="000000" w:themeColor="text1"/>
              </w:rPr>
            </w:pPr>
            <w:r w:rsidRPr="00F749BC">
              <w:rPr>
                <w:color w:val="000000" w:themeColor="text1"/>
              </w:rPr>
              <w:t>.03-.11</w:t>
            </w:r>
          </w:p>
        </w:tc>
      </w:tr>
      <w:tr w:rsidR="00F749BC" w:rsidRPr="00F749BC" w14:paraId="21DF191F" w14:textId="77777777" w:rsidTr="00674715">
        <w:tc>
          <w:tcPr>
            <w:tcW w:w="1795" w:type="dxa"/>
            <w:tcBorders>
              <w:top w:val="nil"/>
              <w:left w:val="nil"/>
              <w:bottom w:val="single" w:sz="4" w:space="0" w:color="auto"/>
              <w:right w:val="nil"/>
            </w:tcBorders>
          </w:tcPr>
          <w:p w14:paraId="1F550902" w14:textId="77777777" w:rsidR="00676E83" w:rsidRPr="00F749BC" w:rsidRDefault="00676E83" w:rsidP="00676E83">
            <w:pPr>
              <w:rPr>
                <w:color w:val="000000" w:themeColor="text1"/>
              </w:rPr>
            </w:pPr>
            <w:r w:rsidRPr="00F749BC">
              <w:rPr>
                <w:color w:val="000000" w:themeColor="text1"/>
              </w:rPr>
              <w:t>Time 1-Time 4</w:t>
            </w:r>
          </w:p>
        </w:tc>
        <w:tc>
          <w:tcPr>
            <w:tcW w:w="635" w:type="dxa"/>
            <w:tcBorders>
              <w:top w:val="nil"/>
              <w:left w:val="nil"/>
              <w:bottom w:val="single" w:sz="4" w:space="0" w:color="auto"/>
              <w:right w:val="nil"/>
            </w:tcBorders>
          </w:tcPr>
          <w:p w14:paraId="1C474DE6" w14:textId="773D68B0" w:rsidR="00676E83" w:rsidRPr="00F749BC" w:rsidRDefault="00FC7D27" w:rsidP="00676E83">
            <w:pPr>
              <w:jc w:val="center"/>
              <w:rPr>
                <w:color w:val="000000" w:themeColor="text1"/>
              </w:rPr>
            </w:pPr>
            <w:r>
              <w:rPr>
                <w:color w:val="000000" w:themeColor="text1"/>
              </w:rPr>
              <w:t>-</w:t>
            </w:r>
            <w:r w:rsidR="00A95424" w:rsidRPr="00F749BC">
              <w:rPr>
                <w:color w:val="000000" w:themeColor="text1"/>
              </w:rPr>
              <w:t>.19</w:t>
            </w:r>
          </w:p>
        </w:tc>
        <w:tc>
          <w:tcPr>
            <w:tcW w:w="1795" w:type="dxa"/>
            <w:tcBorders>
              <w:top w:val="nil"/>
              <w:left w:val="nil"/>
              <w:bottom w:val="single" w:sz="4" w:space="0" w:color="auto"/>
              <w:right w:val="nil"/>
            </w:tcBorders>
          </w:tcPr>
          <w:p w14:paraId="76841E8F" w14:textId="09E62140" w:rsidR="00676E83" w:rsidRPr="00F749BC" w:rsidRDefault="00FC7D27" w:rsidP="00676E83">
            <w:pPr>
              <w:jc w:val="center"/>
              <w:rPr>
                <w:color w:val="000000" w:themeColor="text1"/>
              </w:rPr>
            </w:pPr>
            <w:r>
              <w:rPr>
                <w:color w:val="000000" w:themeColor="text1"/>
              </w:rPr>
              <w:t>-</w:t>
            </w:r>
            <w:r w:rsidR="00D538CF" w:rsidRPr="00F749BC">
              <w:rPr>
                <w:color w:val="000000" w:themeColor="text1"/>
              </w:rPr>
              <w:t>.48</w:t>
            </w:r>
          </w:p>
        </w:tc>
        <w:tc>
          <w:tcPr>
            <w:tcW w:w="1710" w:type="dxa"/>
            <w:tcBorders>
              <w:top w:val="nil"/>
              <w:left w:val="nil"/>
              <w:bottom w:val="single" w:sz="4" w:space="0" w:color="auto"/>
              <w:right w:val="nil"/>
            </w:tcBorders>
          </w:tcPr>
          <w:p w14:paraId="45954205" w14:textId="77777777" w:rsidR="00676E83" w:rsidRPr="00F749BC" w:rsidRDefault="00D538CF" w:rsidP="00676E83">
            <w:pPr>
              <w:jc w:val="center"/>
              <w:rPr>
                <w:color w:val="000000" w:themeColor="text1"/>
              </w:rPr>
            </w:pPr>
            <w:r w:rsidRPr="00F749BC">
              <w:rPr>
                <w:color w:val="000000" w:themeColor="text1"/>
              </w:rPr>
              <w:t>40</w:t>
            </w:r>
            <w:r w:rsidR="00A95424" w:rsidRPr="00F749BC">
              <w:rPr>
                <w:color w:val="000000" w:themeColor="text1"/>
              </w:rPr>
              <w:t>%</w:t>
            </w:r>
          </w:p>
        </w:tc>
        <w:tc>
          <w:tcPr>
            <w:tcW w:w="990" w:type="dxa"/>
            <w:tcBorders>
              <w:top w:val="nil"/>
              <w:left w:val="nil"/>
              <w:bottom w:val="single" w:sz="4" w:space="0" w:color="auto"/>
              <w:right w:val="nil"/>
            </w:tcBorders>
          </w:tcPr>
          <w:p w14:paraId="0A128D37" w14:textId="77777777" w:rsidR="00676E83" w:rsidRPr="00F749BC" w:rsidRDefault="00A95424" w:rsidP="00676E83">
            <w:pPr>
              <w:jc w:val="center"/>
              <w:rPr>
                <w:color w:val="000000" w:themeColor="text1"/>
              </w:rPr>
            </w:pPr>
            <w:r w:rsidRPr="00F749BC">
              <w:rPr>
                <w:color w:val="000000" w:themeColor="text1"/>
              </w:rPr>
              <w:t>.11</w:t>
            </w:r>
          </w:p>
        </w:tc>
        <w:tc>
          <w:tcPr>
            <w:tcW w:w="2082" w:type="dxa"/>
            <w:tcBorders>
              <w:top w:val="nil"/>
              <w:left w:val="nil"/>
              <w:bottom w:val="single" w:sz="4" w:space="0" w:color="auto"/>
              <w:right w:val="nil"/>
            </w:tcBorders>
          </w:tcPr>
          <w:p w14:paraId="04C030D4" w14:textId="77777777" w:rsidR="00676E83" w:rsidRPr="00F749BC" w:rsidRDefault="00D538CF" w:rsidP="00676E83">
            <w:pPr>
              <w:jc w:val="center"/>
              <w:rPr>
                <w:color w:val="000000" w:themeColor="text1"/>
              </w:rPr>
            </w:pPr>
            <w:r w:rsidRPr="00F749BC">
              <w:rPr>
                <w:color w:val="000000" w:themeColor="text1"/>
              </w:rPr>
              <w:t>1.35</w:t>
            </w:r>
          </w:p>
        </w:tc>
        <w:tc>
          <w:tcPr>
            <w:tcW w:w="1624" w:type="dxa"/>
            <w:tcBorders>
              <w:top w:val="nil"/>
              <w:left w:val="nil"/>
              <w:bottom w:val="single" w:sz="4" w:space="0" w:color="auto"/>
              <w:right w:val="nil"/>
            </w:tcBorders>
          </w:tcPr>
          <w:p w14:paraId="5C1DF12F" w14:textId="77777777" w:rsidR="00676E83" w:rsidRPr="00F749BC" w:rsidRDefault="00D538CF" w:rsidP="00676E83">
            <w:pPr>
              <w:jc w:val="center"/>
              <w:rPr>
                <w:color w:val="000000" w:themeColor="text1"/>
              </w:rPr>
            </w:pPr>
            <w:r w:rsidRPr="00F749BC">
              <w:rPr>
                <w:color w:val="000000" w:themeColor="text1"/>
              </w:rPr>
              <w:t>8%</w:t>
            </w:r>
          </w:p>
        </w:tc>
        <w:tc>
          <w:tcPr>
            <w:tcW w:w="1354" w:type="dxa"/>
            <w:tcBorders>
              <w:top w:val="nil"/>
              <w:left w:val="nil"/>
              <w:bottom w:val="single" w:sz="4" w:space="0" w:color="auto"/>
              <w:right w:val="nil"/>
            </w:tcBorders>
          </w:tcPr>
          <w:p w14:paraId="03BA6C73" w14:textId="77777777" w:rsidR="00676E83" w:rsidRPr="00F749BC" w:rsidRDefault="00676E83" w:rsidP="00676E83">
            <w:pPr>
              <w:jc w:val="center"/>
              <w:rPr>
                <w:color w:val="000000" w:themeColor="text1"/>
              </w:rPr>
            </w:pPr>
            <w:r w:rsidRPr="00F749BC">
              <w:rPr>
                <w:color w:val="000000" w:themeColor="text1"/>
              </w:rPr>
              <w:t>.04-.12</w:t>
            </w:r>
          </w:p>
        </w:tc>
      </w:tr>
      <w:tr w:rsidR="00F749BC" w:rsidRPr="00F749BC" w14:paraId="7CEB665D" w14:textId="77777777" w:rsidTr="00DE564B">
        <w:tc>
          <w:tcPr>
            <w:tcW w:w="11985" w:type="dxa"/>
            <w:gridSpan w:val="8"/>
            <w:tcBorders>
              <w:left w:val="nil"/>
              <w:bottom w:val="single" w:sz="4" w:space="0" w:color="auto"/>
              <w:right w:val="nil"/>
            </w:tcBorders>
          </w:tcPr>
          <w:p w14:paraId="06D38D96" w14:textId="77777777" w:rsidR="00261865" w:rsidRPr="00F749BC" w:rsidRDefault="00261865" w:rsidP="00A95424">
            <w:pPr>
              <w:jc w:val="center"/>
              <w:rPr>
                <w:b/>
                <w:color w:val="000000" w:themeColor="text1"/>
              </w:rPr>
            </w:pPr>
            <w:r w:rsidRPr="00F749BC">
              <w:rPr>
                <w:b/>
                <w:color w:val="000000" w:themeColor="text1"/>
              </w:rPr>
              <w:t xml:space="preserve">Neurodevelopmental </w:t>
            </w:r>
          </w:p>
        </w:tc>
      </w:tr>
      <w:tr w:rsidR="00F749BC" w:rsidRPr="00F749BC" w14:paraId="0B96D4E0" w14:textId="77777777" w:rsidTr="00674715">
        <w:tc>
          <w:tcPr>
            <w:tcW w:w="1795" w:type="dxa"/>
            <w:tcBorders>
              <w:left w:val="nil"/>
              <w:bottom w:val="nil"/>
              <w:right w:val="nil"/>
            </w:tcBorders>
          </w:tcPr>
          <w:p w14:paraId="6DC30ACC" w14:textId="77777777" w:rsidR="00261865" w:rsidRPr="00F749BC" w:rsidRDefault="00261865" w:rsidP="00A95424">
            <w:pPr>
              <w:rPr>
                <w:color w:val="000000" w:themeColor="text1"/>
              </w:rPr>
            </w:pPr>
            <w:r w:rsidRPr="00F749BC">
              <w:rPr>
                <w:b/>
                <w:color w:val="000000" w:themeColor="text1"/>
              </w:rPr>
              <w:t>Comparison</w:t>
            </w:r>
          </w:p>
        </w:tc>
        <w:tc>
          <w:tcPr>
            <w:tcW w:w="635" w:type="dxa"/>
            <w:tcBorders>
              <w:left w:val="nil"/>
              <w:bottom w:val="nil"/>
              <w:right w:val="nil"/>
            </w:tcBorders>
            <w:vAlign w:val="center"/>
          </w:tcPr>
          <w:p w14:paraId="6E822E9D" w14:textId="77777777" w:rsidR="00261865" w:rsidRPr="00F749BC" w:rsidRDefault="00261865" w:rsidP="00A8637A">
            <w:pPr>
              <w:jc w:val="center"/>
              <w:rPr>
                <w:i/>
                <w:color w:val="000000" w:themeColor="text1"/>
              </w:rPr>
            </w:pPr>
            <w:r w:rsidRPr="00F749BC">
              <w:rPr>
                <w:color w:val="000000" w:themeColor="text1"/>
              </w:rPr>
              <w:sym w:font="Symbol" w:char="F044"/>
            </w:r>
            <w:r w:rsidRPr="00F749BC">
              <w:rPr>
                <w:i/>
                <w:color w:val="000000" w:themeColor="text1"/>
              </w:rPr>
              <w:t>Mean</w:t>
            </w:r>
          </w:p>
        </w:tc>
        <w:tc>
          <w:tcPr>
            <w:tcW w:w="1795" w:type="dxa"/>
            <w:tcBorders>
              <w:left w:val="nil"/>
              <w:bottom w:val="nil"/>
              <w:right w:val="nil"/>
            </w:tcBorders>
            <w:vAlign w:val="center"/>
          </w:tcPr>
          <w:p w14:paraId="13433CA4" w14:textId="77777777" w:rsidR="00261865" w:rsidRPr="00F749BC" w:rsidRDefault="00261865" w:rsidP="00A8637A">
            <w:pPr>
              <w:jc w:val="center"/>
              <w:rPr>
                <w:color w:val="000000" w:themeColor="text1"/>
              </w:rPr>
            </w:pPr>
            <w:r w:rsidRPr="00F749BC">
              <w:rPr>
                <w:color w:val="000000" w:themeColor="text1"/>
              </w:rPr>
              <w:t>Observed Mean Diff</w:t>
            </w:r>
            <w:r w:rsidR="00674715" w:rsidRPr="00F749BC">
              <w:rPr>
                <w:color w:val="000000" w:themeColor="text1"/>
              </w:rPr>
              <w:t>erence</w:t>
            </w:r>
          </w:p>
        </w:tc>
        <w:tc>
          <w:tcPr>
            <w:tcW w:w="1710" w:type="dxa"/>
            <w:tcBorders>
              <w:left w:val="nil"/>
              <w:bottom w:val="nil"/>
              <w:right w:val="nil"/>
            </w:tcBorders>
            <w:vAlign w:val="center"/>
          </w:tcPr>
          <w:p w14:paraId="157A1FF2" w14:textId="77777777" w:rsidR="00261865" w:rsidRPr="00F749BC" w:rsidRDefault="00D90260" w:rsidP="00A8637A">
            <w:pPr>
              <w:jc w:val="center"/>
              <w:rPr>
                <w:color w:val="000000" w:themeColor="text1"/>
              </w:rPr>
            </w:pPr>
            <w:r w:rsidRPr="00F749BC">
              <w:rPr>
                <w:color w:val="000000" w:themeColor="text1"/>
              </w:rPr>
              <w:t>% of Mean Difference</w:t>
            </w:r>
          </w:p>
        </w:tc>
        <w:tc>
          <w:tcPr>
            <w:tcW w:w="990" w:type="dxa"/>
            <w:tcBorders>
              <w:left w:val="nil"/>
              <w:bottom w:val="nil"/>
              <w:right w:val="nil"/>
            </w:tcBorders>
            <w:vAlign w:val="center"/>
          </w:tcPr>
          <w:p w14:paraId="09283B84" w14:textId="77777777" w:rsidR="00261865" w:rsidRPr="00F749BC" w:rsidRDefault="00261865" w:rsidP="00A8637A">
            <w:pPr>
              <w:jc w:val="center"/>
              <w:rPr>
                <w:color w:val="000000" w:themeColor="text1"/>
              </w:rPr>
            </w:pPr>
            <w:r w:rsidRPr="00F749BC">
              <w:rPr>
                <w:color w:val="000000" w:themeColor="text1"/>
              </w:rPr>
              <w:sym w:font="Symbol" w:char="F044"/>
            </w:r>
            <w:r w:rsidRPr="00F749BC">
              <w:rPr>
                <w:i/>
                <w:color w:val="000000" w:themeColor="text1"/>
              </w:rPr>
              <w:t>Var</w:t>
            </w:r>
          </w:p>
        </w:tc>
        <w:tc>
          <w:tcPr>
            <w:tcW w:w="2082" w:type="dxa"/>
            <w:tcBorders>
              <w:left w:val="nil"/>
              <w:bottom w:val="nil"/>
              <w:right w:val="nil"/>
            </w:tcBorders>
            <w:vAlign w:val="center"/>
          </w:tcPr>
          <w:p w14:paraId="677FFE0F" w14:textId="77777777" w:rsidR="00261865" w:rsidRPr="00F749BC" w:rsidRDefault="00261865" w:rsidP="00A8637A">
            <w:pPr>
              <w:jc w:val="center"/>
              <w:rPr>
                <w:color w:val="000000" w:themeColor="text1"/>
              </w:rPr>
            </w:pPr>
            <w:r w:rsidRPr="00F749BC">
              <w:rPr>
                <w:color w:val="000000" w:themeColor="text1"/>
              </w:rPr>
              <w:t>Observed Var</w:t>
            </w:r>
            <w:r w:rsidR="00D90260" w:rsidRPr="00F749BC">
              <w:rPr>
                <w:color w:val="000000" w:themeColor="text1"/>
              </w:rPr>
              <w:t>iance</w:t>
            </w:r>
            <w:r w:rsidRPr="00F749BC">
              <w:rPr>
                <w:color w:val="000000" w:themeColor="text1"/>
              </w:rPr>
              <w:t xml:space="preserve"> Diff</w:t>
            </w:r>
            <w:r w:rsidR="00D90260" w:rsidRPr="00F749BC">
              <w:rPr>
                <w:color w:val="000000" w:themeColor="text1"/>
              </w:rPr>
              <w:t>erence</w:t>
            </w:r>
          </w:p>
        </w:tc>
        <w:tc>
          <w:tcPr>
            <w:tcW w:w="1624" w:type="dxa"/>
            <w:tcBorders>
              <w:left w:val="nil"/>
              <w:bottom w:val="nil"/>
              <w:right w:val="nil"/>
            </w:tcBorders>
            <w:vAlign w:val="center"/>
          </w:tcPr>
          <w:p w14:paraId="34426DC0" w14:textId="77777777" w:rsidR="00261865" w:rsidRPr="00F749BC" w:rsidRDefault="00261865" w:rsidP="00A8637A">
            <w:pPr>
              <w:jc w:val="center"/>
              <w:rPr>
                <w:color w:val="000000" w:themeColor="text1"/>
              </w:rPr>
            </w:pPr>
            <w:r w:rsidRPr="00F749BC">
              <w:rPr>
                <w:color w:val="000000" w:themeColor="text1"/>
              </w:rPr>
              <w:t>% of Var. Diff</w:t>
            </w:r>
            <w:r w:rsidR="00D90260" w:rsidRPr="00F749BC">
              <w:rPr>
                <w:color w:val="000000" w:themeColor="text1"/>
              </w:rPr>
              <w:t>erence</w:t>
            </w:r>
          </w:p>
        </w:tc>
        <w:tc>
          <w:tcPr>
            <w:tcW w:w="1354" w:type="dxa"/>
            <w:tcBorders>
              <w:left w:val="nil"/>
              <w:bottom w:val="nil"/>
              <w:right w:val="nil"/>
            </w:tcBorders>
            <w:vAlign w:val="center"/>
          </w:tcPr>
          <w:p w14:paraId="73793298" w14:textId="77777777" w:rsidR="00261865" w:rsidRPr="00F749BC" w:rsidRDefault="00261865" w:rsidP="00A8637A">
            <w:pPr>
              <w:jc w:val="center"/>
              <w:rPr>
                <w:color w:val="000000" w:themeColor="text1"/>
              </w:rPr>
            </w:pPr>
            <w:r w:rsidRPr="00F749BC">
              <w:rPr>
                <w:i/>
                <w:color w:val="000000" w:themeColor="text1"/>
              </w:rPr>
              <w:t>d</w:t>
            </w:r>
            <w:r w:rsidRPr="00F749BC">
              <w:rPr>
                <w:i/>
                <w:color w:val="000000" w:themeColor="text1"/>
                <w:vertAlign w:val="subscript"/>
              </w:rPr>
              <w:t>MACS</w:t>
            </w:r>
            <w:r w:rsidRPr="00F749BC">
              <w:rPr>
                <w:i/>
                <w:color w:val="000000" w:themeColor="text1"/>
              </w:rPr>
              <w:t xml:space="preserve"> </w:t>
            </w:r>
            <w:r w:rsidRPr="00F749BC">
              <w:rPr>
                <w:color w:val="000000" w:themeColor="text1"/>
              </w:rPr>
              <w:t>range</w:t>
            </w:r>
          </w:p>
        </w:tc>
      </w:tr>
      <w:tr w:rsidR="00F749BC" w:rsidRPr="00F749BC" w14:paraId="17BC3B5B" w14:textId="77777777" w:rsidTr="00674715">
        <w:tc>
          <w:tcPr>
            <w:tcW w:w="1795" w:type="dxa"/>
            <w:tcBorders>
              <w:top w:val="nil"/>
              <w:left w:val="nil"/>
              <w:bottom w:val="nil"/>
              <w:right w:val="nil"/>
            </w:tcBorders>
          </w:tcPr>
          <w:p w14:paraId="34715F55" w14:textId="77777777" w:rsidR="00816E8B" w:rsidRPr="00F749BC" w:rsidRDefault="00816E8B" w:rsidP="00816E8B">
            <w:pPr>
              <w:rPr>
                <w:color w:val="000000" w:themeColor="text1"/>
              </w:rPr>
            </w:pPr>
            <w:r w:rsidRPr="00F749BC">
              <w:rPr>
                <w:color w:val="000000" w:themeColor="text1"/>
              </w:rPr>
              <w:t>Time 1-Time 2</w:t>
            </w:r>
          </w:p>
        </w:tc>
        <w:tc>
          <w:tcPr>
            <w:tcW w:w="635" w:type="dxa"/>
            <w:tcBorders>
              <w:top w:val="nil"/>
              <w:left w:val="nil"/>
              <w:bottom w:val="nil"/>
              <w:right w:val="nil"/>
            </w:tcBorders>
          </w:tcPr>
          <w:p w14:paraId="7C62FE11" w14:textId="5B8DBB8A" w:rsidR="00816E8B" w:rsidRPr="00F749BC" w:rsidRDefault="00FC7D27" w:rsidP="00816E8B">
            <w:pPr>
              <w:jc w:val="center"/>
              <w:rPr>
                <w:color w:val="000000" w:themeColor="text1"/>
              </w:rPr>
            </w:pPr>
            <w:r>
              <w:rPr>
                <w:color w:val="000000" w:themeColor="text1"/>
              </w:rPr>
              <w:t>-</w:t>
            </w:r>
            <w:r w:rsidR="00816E8B" w:rsidRPr="00F749BC">
              <w:rPr>
                <w:color w:val="000000" w:themeColor="text1"/>
              </w:rPr>
              <w:t>.05</w:t>
            </w:r>
          </w:p>
        </w:tc>
        <w:tc>
          <w:tcPr>
            <w:tcW w:w="1795" w:type="dxa"/>
            <w:tcBorders>
              <w:top w:val="nil"/>
              <w:left w:val="nil"/>
              <w:bottom w:val="nil"/>
              <w:right w:val="nil"/>
            </w:tcBorders>
          </w:tcPr>
          <w:p w14:paraId="7CB9C93C" w14:textId="33DF3A55" w:rsidR="00816E8B" w:rsidRPr="00F749BC" w:rsidRDefault="00FC7D27" w:rsidP="00816E8B">
            <w:pPr>
              <w:jc w:val="center"/>
              <w:rPr>
                <w:color w:val="000000" w:themeColor="text1"/>
              </w:rPr>
            </w:pPr>
            <w:r>
              <w:rPr>
                <w:color w:val="000000" w:themeColor="text1"/>
              </w:rPr>
              <w:t>-</w:t>
            </w:r>
            <w:r w:rsidR="00816E8B" w:rsidRPr="00F749BC">
              <w:rPr>
                <w:color w:val="000000" w:themeColor="text1"/>
              </w:rPr>
              <w:t>.25</w:t>
            </w:r>
          </w:p>
        </w:tc>
        <w:tc>
          <w:tcPr>
            <w:tcW w:w="1710" w:type="dxa"/>
            <w:tcBorders>
              <w:top w:val="nil"/>
              <w:left w:val="nil"/>
              <w:bottom w:val="nil"/>
              <w:right w:val="nil"/>
            </w:tcBorders>
          </w:tcPr>
          <w:p w14:paraId="7E69F4C2" w14:textId="77777777" w:rsidR="00816E8B" w:rsidRPr="00F749BC" w:rsidRDefault="00816E8B" w:rsidP="00816E8B">
            <w:pPr>
              <w:jc w:val="center"/>
              <w:rPr>
                <w:color w:val="000000" w:themeColor="text1"/>
              </w:rPr>
            </w:pPr>
            <w:r w:rsidRPr="00F749BC">
              <w:rPr>
                <w:color w:val="000000" w:themeColor="text1"/>
              </w:rPr>
              <w:t>20%</w:t>
            </w:r>
          </w:p>
        </w:tc>
        <w:tc>
          <w:tcPr>
            <w:tcW w:w="990" w:type="dxa"/>
            <w:tcBorders>
              <w:top w:val="nil"/>
              <w:left w:val="nil"/>
              <w:bottom w:val="nil"/>
              <w:right w:val="nil"/>
            </w:tcBorders>
          </w:tcPr>
          <w:p w14:paraId="41DFC152" w14:textId="77777777" w:rsidR="00816E8B" w:rsidRPr="00F749BC" w:rsidRDefault="00816E8B" w:rsidP="00816E8B">
            <w:pPr>
              <w:jc w:val="center"/>
              <w:rPr>
                <w:color w:val="000000" w:themeColor="text1"/>
              </w:rPr>
            </w:pPr>
            <w:r w:rsidRPr="00F749BC">
              <w:rPr>
                <w:color w:val="000000" w:themeColor="text1"/>
              </w:rPr>
              <w:t>.08</w:t>
            </w:r>
          </w:p>
        </w:tc>
        <w:tc>
          <w:tcPr>
            <w:tcW w:w="2082" w:type="dxa"/>
            <w:tcBorders>
              <w:top w:val="nil"/>
              <w:left w:val="nil"/>
              <w:bottom w:val="nil"/>
              <w:right w:val="nil"/>
            </w:tcBorders>
          </w:tcPr>
          <w:p w14:paraId="40083098" w14:textId="77777777" w:rsidR="00816E8B" w:rsidRPr="00F749BC" w:rsidRDefault="00816E8B" w:rsidP="00816E8B">
            <w:pPr>
              <w:jc w:val="center"/>
              <w:rPr>
                <w:color w:val="000000" w:themeColor="text1"/>
              </w:rPr>
            </w:pPr>
            <w:r w:rsidRPr="00F749BC">
              <w:rPr>
                <w:color w:val="000000" w:themeColor="text1"/>
              </w:rPr>
              <w:t>.59</w:t>
            </w:r>
          </w:p>
        </w:tc>
        <w:tc>
          <w:tcPr>
            <w:tcW w:w="1624" w:type="dxa"/>
            <w:tcBorders>
              <w:top w:val="nil"/>
              <w:left w:val="nil"/>
              <w:bottom w:val="nil"/>
              <w:right w:val="nil"/>
            </w:tcBorders>
          </w:tcPr>
          <w:p w14:paraId="153D0DD7" w14:textId="77777777" w:rsidR="00816E8B" w:rsidRPr="00F749BC" w:rsidRDefault="00816E8B" w:rsidP="00816E8B">
            <w:pPr>
              <w:jc w:val="center"/>
              <w:rPr>
                <w:color w:val="000000" w:themeColor="text1"/>
              </w:rPr>
            </w:pPr>
            <w:r w:rsidRPr="00F749BC">
              <w:rPr>
                <w:color w:val="000000" w:themeColor="text1"/>
              </w:rPr>
              <w:t>14%</w:t>
            </w:r>
          </w:p>
        </w:tc>
        <w:tc>
          <w:tcPr>
            <w:tcW w:w="1354" w:type="dxa"/>
            <w:tcBorders>
              <w:top w:val="nil"/>
              <w:left w:val="nil"/>
              <w:bottom w:val="nil"/>
              <w:right w:val="nil"/>
            </w:tcBorders>
          </w:tcPr>
          <w:p w14:paraId="6248A3AE" w14:textId="77777777" w:rsidR="00816E8B" w:rsidRPr="00F749BC" w:rsidRDefault="00816E8B" w:rsidP="00816E8B">
            <w:pPr>
              <w:jc w:val="center"/>
              <w:rPr>
                <w:color w:val="000000" w:themeColor="text1"/>
              </w:rPr>
            </w:pPr>
            <w:r w:rsidRPr="00F749BC">
              <w:rPr>
                <w:color w:val="000000" w:themeColor="text1"/>
              </w:rPr>
              <w:t>.02-.07</w:t>
            </w:r>
          </w:p>
        </w:tc>
      </w:tr>
      <w:tr w:rsidR="00F749BC" w:rsidRPr="00F749BC" w14:paraId="36339B0E" w14:textId="77777777" w:rsidTr="00674715">
        <w:tc>
          <w:tcPr>
            <w:tcW w:w="1795" w:type="dxa"/>
            <w:tcBorders>
              <w:top w:val="nil"/>
              <w:left w:val="nil"/>
              <w:bottom w:val="nil"/>
              <w:right w:val="nil"/>
            </w:tcBorders>
          </w:tcPr>
          <w:p w14:paraId="2B3DD02D" w14:textId="77777777" w:rsidR="00816E8B" w:rsidRPr="00F749BC" w:rsidRDefault="00816E8B" w:rsidP="00816E8B">
            <w:pPr>
              <w:rPr>
                <w:color w:val="000000" w:themeColor="text1"/>
              </w:rPr>
            </w:pPr>
            <w:r w:rsidRPr="00F749BC">
              <w:rPr>
                <w:color w:val="000000" w:themeColor="text1"/>
              </w:rPr>
              <w:t>Time 1-Time 3</w:t>
            </w:r>
          </w:p>
        </w:tc>
        <w:tc>
          <w:tcPr>
            <w:tcW w:w="635" w:type="dxa"/>
            <w:tcBorders>
              <w:top w:val="nil"/>
              <w:left w:val="nil"/>
              <w:bottom w:val="nil"/>
              <w:right w:val="nil"/>
            </w:tcBorders>
          </w:tcPr>
          <w:p w14:paraId="7D681813" w14:textId="67607A57" w:rsidR="00816E8B" w:rsidRPr="00F749BC" w:rsidRDefault="00FC7D27" w:rsidP="00816E8B">
            <w:pPr>
              <w:jc w:val="center"/>
              <w:rPr>
                <w:color w:val="000000" w:themeColor="text1"/>
              </w:rPr>
            </w:pPr>
            <w:r>
              <w:rPr>
                <w:color w:val="000000" w:themeColor="text1"/>
              </w:rPr>
              <w:t>-</w:t>
            </w:r>
            <w:r w:rsidR="00816E8B" w:rsidRPr="00F749BC">
              <w:rPr>
                <w:color w:val="000000" w:themeColor="text1"/>
              </w:rPr>
              <w:t>.27</w:t>
            </w:r>
          </w:p>
        </w:tc>
        <w:tc>
          <w:tcPr>
            <w:tcW w:w="1795" w:type="dxa"/>
            <w:tcBorders>
              <w:top w:val="nil"/>
              <w:left w:val="nil"/>
              <w:bottom w:val="nil"/>
              <w:right w:val="nil"/>
            </w:tcBorders>
          </w:tcPr>
          <w:p w14:paraId="1D7086EB" w14:textId="07A72FBE" w:rsidR="00816E8B" w:rsidRPr="00F749BC" w:rsidRDefault="00FC7D27" w:rsidP="00816E8B">
            <w:pPr>
              <w:jc w:val="center"/>
              <w:rPr>
                <w:color w:val="000000" w:themeColor="text1"/>
              </w:rPr>
            </w:pPr>
            <w:r>
              <w:rPr>
                <w:color w:val="000000" w:themeColor="text1"/>
              </w:rPr>
              <w:t>-</w:t>
            </w:r>
            <w:r w:rsidR="00816E8B" w:rsidRPr="00F749BC">
              <w:rPr>
                <w:color w:val="000000" w:themeColor="text1"/>
              </w:rPr>
              <w:t>.54</w:t>
            </w:r>
          </w:p>
        </w:tc>
        <w:tc>
          <w:tcPr>
            <w:tcW w:w="1710" w:type="dxa"/>
            <w:tcBorders>
              <w:top w:val="nil"/>
              <w:left w:val="nil"/>
              <w:bottom w:val="nil"/>
              <w:right w:val="nil"/>
            </w:tcBorders>
          </w:tcPr>
          <w:p w14:paraId="00F49C26" w14:textId="77777777" w:rsidR="00816E8B" w:rsidRPr="00F749BC" w:rsidRDefault="00816E8B" w:rsidP="00816E8B">
            <w:pPr>
              <w:jc w:val="center"/>
              <w:rPr>
                <w:color w:val="000000" w:themeColor="text1"/>
              </w:rPr>
            </w:pPr>
            <w:r w:rsidRPr="00F749BC">
              <w:rPr>
                <w:color w:val="000000" w:themeColor="text1"/>
              </w:rPr>
              <w:t>50%</w:t>
            </w:r>
          </w:p>
        </w:tc>
        <w:tc>
          <w:tcPr>
            <w:tcW w:w="990" w:type="dxa"/>
            <w:tcBorders>
              <w:top w:val="nil"/>
              <w:left w:val="nil"/>
              <w:bottom w:val="nil"/>
              <w:right w:val="nil"/>
            </w:tcBorders>
          </w:tcPr>
          <w:p w14:paraId="431708D0" w14:textId="77777777" w:rsidR="00816E8B" w:rsidRPr="00F749BC" w:rsidRDefault="00816E8B" w:rsidP="00816E8B">
            <w:pPr>
              <w:jc w:val="center"/>
              <w:rPr>
                <w:color w:val="000000" w:themeColor="text1"/>
              </w:rPr>
            </w:pPr>
            <w:r w:rsidRPr="00F749BC">
              <w:rPr>
                <w:color w:val="000000" w:themeColor="text1"/>
              </w:rPr>
              <w:t>.61</w:t>
            </w:r>
          </w:p>
        </w:tc>
        <w:tc>
          <w:tcPr>
            <w:tcW w:w="2082" w:type="dxa"/>
            <w:tcBorders>
              <w:top w:val="nil"/>
              <w:left w:val="nil"/>
              <w:bottom w:val="nil"/>
              <w:right w:val="nil"/>
            </w:tcBorders>
          </w:tcPr>
          <w:p w14:paraId="65B9F771" w14:textId="77777777" w:rsidR="00816E8B" w:rsidRPr="00F749BC" w:rsidRDefault="00816E8B" w:rsidP="00816E8B">
            <w:pPr>
              <w:jc w:val="center"/>
              <w:rPr>
                <w:color w:val="000000" w:themeColor="text1"/>
              </w:rPr>
            </w:pPr>
            <w:r w:rsidRPr="00F749BC">
              <w:rPr>
                <w:color w:val="000000" w:themeColor="text1"/>
              </w:rPr>
              <w:t>1.87</w:t>
            </w:r>
          </w:p>
        </w:tc>
        <w:tc>
          <w:tcPr>
            <w:tcW w:w="1624" w:type="dxa"/>
            <w:tcBorders>
              <w:top w:val="nil"/>
              <w:left w:val="nil"/>
              <w:bottom w:val="nil"/>
              <w:right w:val="nil"/>
            </w:tcBorders>
          </w:tcPr>
          <w:p w14:paraId="2A56943A" w14:textId="77777777" w:rsidR="00816E8B" w:rsidRPr="00F749BC" w:rsidRDefault="00816E8B" w:rsidP="00816E8B">
            <w:pPr>
              <w:jc w:val="center"/>
              <w:rPr>
                <w:color w:val="000000" w:themeColor="text1"/>
              </w:rPr>
            </w:pPr>
            <w:r w:rsidRPr="00F749BC">
              <w:rPr>
                <w:color w:val="000000" w:themeColor="text1"/>
              </w:rPr>
              <w:t>33%</w:t>
            </w:r>
          </w:p>
        </w:tc>
        <w:tc>
          <w:tcPr>
            <w:tcW w:w="1354" w:type="dxa"/>
            <w:tcBorders>
              <w:top w:val="nil"/>
              <w:left w:val="nil"/>
              <w:bottom w:val="nil"/>
              <w:right w:val="nil"/>
            </w:tcBorders>
          </w:tcPr>
          <w:p w14:paraId="5681374E" w14:textId="77777777" w:rsidR="00816E8B" w:rsidRPr="00F749BC" w:rsidRDefault="00816E8B" w:rsidP="00816E8B">
            <w:pPr>
              <w:jc w:val="center"/>
              <w:rPr>
                <w:color w:val="000000" w:themeColor="text1"/>
              </w:rPr>
            </w:pPr>
            <w:r w:rsidRPr="00F749BC">
              <w:rPr>
                <w:color w:val="000000" w:themeColor="text1"/>
              </w:rPr>
              <w:t>.02-.16</w:t>
            </w:r>
          </w:p>
        </w:tc>
      </w:tr>
      <w:tr w:rsidR="00816E8B" w14:paraId="06385188" w14:textId="77777777" w:rsidTr="00674715">
        <w:tc>
          <w:tcPr>
            <w:tcW w:w="1795" w:type="dxa"/>
            <w:tcBorders>
              <w:top w:val="nil"/>
              <w:left w:val="nil"/>
              <w:bottom w:val="single" w:sz="4" w:space="0" w:color="auto"/>
              <w:right w:val="nil"/>
            </w:tcBorders>
          </w:tcPr>
          <w:p w14:paraId="74D03B41" w14:textId="77777777" w:rsidR="00816E8B" w:rsidRDefault="00816E8B" w:rsidP="00816E8B">
            <w:r>
              <w:t>Time 1</w:t>
            </w:r>
            <w:r w:rsidRPr="00261865">
              <w:t>-T</w:t>
            </w:r>
            <w:r>
              <w:t>ime 4</w:t>
            </w:r>
          </w:p>
        </w:tc>
        <w:tc>
          <w:tcPr>
            <w:tcW w:w="635" w:type="dxa"/>
            <w:tcBorders>
              <w:top w:val="nil"/>
              <w:left w:val="nil"/>
              <w:bottom w:val="single" w:sz="4" w:space="0" w:color="auto"/>
              <w:right w:val="nil"/>
            </w:tcBorders>
          </w:tcPr>
          <w:p w14:paraId="737E1E47" w14:textId="7B425A4E" w:rsidR="00816E8B" w:rsidRPr="005B369F" w:rsidRDefault="00FC7D27" w:rsidP="00816E8B">
            <w:pPr>
              <w:jc w:val="center"/>
            </w:pPr>
            <w:r>
              <w:t>-</w:t>
            </w:r>
            <w:r w:rsidR="00816E8B">
              <w:t>.23</w:t>
            </w:r>
          </w:p>
        </w:tc>
        <w:tc>
          <w:tcPr>
            <w:tcW w:w="1795" w:type="dxa"/>
            <w:tcBorders>
              <w:top w:val="nil"/>
              <w:left w:val="nil"/>
              <w:bottom w:val="single" w:sz="4" w:space="0" w:color="auto"/>
              <w:right w:val="nil"/>
            </w:tcBorders>
          </w:tcPr>
          <w:p w14:paraId="485C78C3" w14:textId="3B8F6875" w:rsidR="00816E8B" w:rsidRPr="005B369F" w:rsidRDefault="00FC7D27" w:rsidP="00816E8B">
            <w:pPr>
              <w:jc w:val="center"/>
            </w:pPr>
            <w:r>
              <w:t>-</w:t>
            </w:r>
            <w:r w:rsidR="00816E8B">
              <w:t>.71</w:t>
            </w:r>
          </w:p>
        </w:tc>
        <w:tc>
          <w:tcPr>
            <w:tcW w:w="1710" w:type="dxa"/>
            <w:tcBorders>
              <w:top w:val="nil"/>
              <w:left w:val="nil"/>
              <w:bottom w:val="single" w:sz="4" w:space="0" w:color="auto"/>
              <w:right w:val="nil"/>
            </w:tcBorders>
          </w:tcPr>
          <w:p w14:paraId="1E91AB21" w14:textId="77777777" w:rsidR="00816E8B" w:rsidRPr="005B369F" w:rsidRDefault="00816E8B" w:rsidP="00816E8B">
            <w:pPr>
              <w:jc w:val="center"/>
            </w:pPr>
            <w:r>
              <w:t>32%</w:t>
            </w:r>
          </w:p>
        </w:tc>
        <w:tc>
          <w:tcPr>
            <w:tcW w:w="990" w:type="dxa"/>
            <w:tcBorders>
              <w:top w:val="nil"/>
              <w:left w:val="nil"/>
              <w:bottom w:val="single" w:sz="4" w:space="0" w:color="auto"/>
              <w:right w:val="nil"/>
            </w:tcBorders>
          </w:tcPr>
          <w:p w14:paraId="555EE61B" w14:textId="77777777" w:rsidR="00816E8B" w:rsidRPr="005B369F" w:rsidRDefault="00816E8B" w:rsidP="00816E8B">
            <w:pPr>
              <w:jc w:val="center"/>
            </w:pPr>
            <w:r>
              <w:t>.72</w:t>
            </w:r>
          </w:p>
        </w:tc>
        <w:tc>
          <w:tcPr>
            <w:tcW w:w="2082" w:type="dxa"/>
            <w:tcBorders>
              <w:top w:val="nil"/>
              <w:left w:val="nil"/>
              <w:bottom w:val="single" w:sz="4" w:space="0" w:color="auto"/>
              <w:right w:val="nil"/>
            </w:tcBorders>
          </w:tcPr>
          <w:p w14:paraId="34AE80D6" w14:textId="77777777" w:rsidR="00816E8B" w:rsidRPr="005B369F" w:rsidRDefault="00816E8B" w:rsidP="00816E8B">
            <w:pPr>
              <w:jc w:val="center"/>
            </w:pPr>
            <w:r>
              <w:t>2.41</w:t>
            </w:r>
          </w:p>
        </w:tc>
        <w:tc>
          <w:tcPr>
            <w:tcW w:w="1624" w:type="dxa"/>
            <w:tcBorders>
              <w:top w:val="nil"/>
              <w:left w:val="nil"/>
              <w:bottom w:val="single" w:sz="4" w:space="0" w:color="auto"/>
              <w:right w:val="nil"/>
            </w:tcBorders>
          </w:tcPr>
          <w:p w14:paraId="25916238" w14:textId="77777777" w:rsidR="00816E8B" w:rsidRPr="005B369F" w:rsidRDefault="00816E8B" w:rsidP="00816E8B">
            <w:pPr>
              <w:jc w:val="center"/>
            </w:pPr>
            <w:r>
              <w:t>30%</w:t>
            </w:r>
          </w:p>
        </w:tc>
        <w:tc>
          <w:tcPr>
            <w:tcW w:w="1354" w:type="dxa"/>
            <w:tcBorders>
              <w:top w:val="nil"/>
              <w:left w:val="nil"/>
              <w:bottom w:val="single" w:sz="4" w:space="0" w:color="auto"/>
              <w:right w:val="nil"/>
            </w:tcBorders>
          </w:tcPr>
          <w:p w14:paraId="5571B4F7" w14:textId="77777777" w:rsidR="00816E8B" w:rsidRPr="005B369F" w:rsidRDefault="00816E8B" w:rsidP="00816E8B">
            <w:pPr>
              <w:jc w:val="center"/>
            </w:pPr>
            <w:r w:rsidRPr="005B369F">
              <w:t>.03-.21</w:t>
            </w:r>
          </w:p>
        </w:tc>
      </w:tr>
      <w:tr w:rsidR="00583453" w14:paraId="46ECED38" w14:textId="77777777" w:rsidTr="00A95424">
        <w:tc>
          <w:tcPr>
            <w:tcW w:w="11985" w:type="dxa"/>
            <w:gridSpan w:val="8"/>
            <w:tcBorders>
              <w:top w:val="single" w:sz="4" w:space="0" w:color="auto"/>
              <w:left w:val="nil"/>
              <w:right w:val="nil"/>
            </w:tcBorders>
          </w:tcPr>
          <w:p w14:paraId="399C942A" w14:textId="37DDCB74" w:rsidR="00583453" w:rsidRPr="00352277" w:rsidRDefault="00156569" w:rsidP="00816E8B">
            <w:r>
              <w:rPr>
                <w:i/>
              </w:rPr>
              <w:t>Note</w:t>
            </w:r>
            <w:r>
              <w:t xml:space="preserve">: </w:t>
            </w:r>
            <w:r w:rsidR="00F749BC" w:rsidRPr="00F749BC">
              <w:rPr>
                <w:color w:val="000000" w:themeColor="text1"/>
              </w:rPr>
              <w:sym w:font="Symbol" w:char="F044"/>
            </w:r>
            <w:r w:rsidR="00F749BC" w:rsidRPr="00F749BC">
              <w:rPr>
                <w:i/>
                <w:color w:val="000000" w:themeColor="text1"/>
              </w:rPr>
              <w:t>Mean</w:t>
            </w:r>
            <w:r w:rsidR="00F749BC">
              <w:rPr>
                <w:i/>
                <w:color w:val="000000" w:themeColor="text1"/>
              </w:rPr>
              <w:t xml:space="preserve"> = </w:t>
            </w:r>
            <w:r w:rsidR="00352277">
              <w:rPr>
                <w:color w:val="000000" w:themeColor="text1"/>
              </w:rPr>
              <w:t xml:space="preserve">bias in </w:t>
            </w:r>
            <w:r w:rsidR="00630268">
              <w:rPr>
                <w:color w:val="000000" w:themeColor="text1"/>
              </w:rPr>
              <w:t>latent</w:t>
            </w:r>
            <w:r w:rsidR="00352277">
              <w:rPr>
                <w:color w:val="000000" w:themeColor="text1"/>
              </w:rPr>
              <w:t xml:space="preserve"> mean due to measurement invariance; </w:t>
            </w:r>
            <w:ins w:id="190" w:author="Emily Perkins" w:date="2023-10-23T19:20:00Z">
              <w:r w:rsidR="00914505">
                <w:rPr>
                  <w:color w:val="000000" w:themeColor="text1"/>
                </w:rPr>
                <w:t xml:space="preserve">Observed Mean Difference=observed difference in the sum scores of the parcels; </w:t>
              </w:r>
              <w:commentRangeStart w:id="191"/>
              <w:r w:rsidR="00914505">
                <w:rPr>
                  <w:color w:val="000000" w:themeColor="text1"/>
                </w:rPr>
                <w:t>% of Mean Difference</w:t>
              </w:r>
            </w:ins>
            <w:commentRangeEnd w:id="191"/>
            <w:ins w:id="192" w:author="Emily Perkins" w:date="2023-10-23T19:21:00Z">
              <w:r w:rsidR="00914505">
                <w:rPr>
                  <w:rStyle w:val="CommentReference"/>
                </w:rPr>
                <w:commentReference w:id="191"/>
              </w:r>
            </w:ins>
            <w:ins w:id="193" w:author="Emily Perkins" w:date="2023-10-23T19:20:00Z">
              <w:r w:rsidR="00914505">
                <w:rPr>
                  <w:color w:val="000000" w:themeColor="text1"/>
                </w:rPr>
                <w:t xml:space="preserve">=percent of observed mean difference attributable to measurement invariance; </w:t>
              </w:r>
            </w:ins>
            <w:r w:rsidR="00352277" w:rsidRPr="00F749BC">
              <w:rPr>
                <w:color w:val="000000" w:themeColor="text1"/>
              </w:rPr>
              <w:sym w:font="Symbol" w:char="F044"/>
            </w:r>
            <w:r w:rsidR="00352277" w:rsidRPr="00F749BC">
              <w:rPr>
                <w:i/>
                <w:color w:val="000000" w:themeColor="text1"/>
              </w:rPr>
              <w:t>Var</w:t>
            </w:r>
            <w:r w:rsidR="00352277">
              <w:rPr>
                <w:i/>
                <w:color w:val="000000" w:themeColor="text1"/>
              </w:rPr>
              <w:t xml:space="preserve"> = </w:t>
            </w:r>
            <w:r w:rsidR="00352277">
              <w:rPr>
                <w:color w:val="000000" w:themeColor="text1"/>
              </w:rPr>
              <w:t xml:space="preserve">bias in </w:t>
            </w:r>
            <w:r w:rsidR="00630268">
              <w:rPr>
                <w:color w:val="000000" w:themeColor="text1"/>
              </w:rPr>
              <w:t>latent</w:t>
            </w:r>
            <w:r w:rsidR="00352277">
              <w:rPr>
                <w:color w:val="000000" w:themeColor="text1"/>
              </w:rPr>
              <w:t xml:space="preserve"> variance due to measurement invariance; </w:t>
            </w:r>
            <w:del w:id="194" w:author="Emily Perkins" w:date="2023-10-23T19:20:00Z">
              <w:r w:rsidR="00352277" w:rsidDel="00914505">
                <w:rPr>
                  <w:color w:val="000000" w:themeColor="text1"/>
                </w:rPr>
                <w:delText xml:space="preserve">Observed Mean Difference=observed difference in the </w:delText>
              </w:r>
              <w:r w:rsidR="00630268" w:rsidDel="00914505">
                <w:rPr>
                  <w:color w:val="000000" w:themeColor="text1"/>
                </w:rPr>
                <w:delText>sum</w:delText>
              </w:r>
              <w:r w:rsidR="00352277" w:rsidDel="00914505">
                <w:rPr>
                  <w:color w:val="000000" w:themeColor="text1"/>
                </w:rPr>
                <w:delText xml:space="preserve"> score</w:delText>
              </w:r>
              <w:r w:rsidR="00630268" w:rsidDel="00914505">
                <w:rPr>
                  <w:color w:val="000000" w:themeColor="text1"/>
                </w:rPr>
                <w:delText>s</w:delText>
              </w:r>
              <w:r w:rsidR="00352277" w:rsidDel="00914505">
                <w:rPr>
                  <w:color w:val="000000" w:themeColor="text1"/>
                </w:rPr>
                <w:delText xml:space="preserve"> of the</w:delText>
              </w:r>
              <w:r w:rsidR="00630268" w:rsidDel="00914505">
                <w:rPr>
                  <w:color w:val="000000" w:themeColor="text1"/>
                </w:rPr>
                <w:delText xml:space="preserve"> parcels</w:delText>
              </w:r>
              <w:r w:rsidR="00352277" w:rsidDel="00914505">
                <w:rPr>
                  <w:color w:val="000000" w:themeColor="text1"/>
                </w:rPr>
                <w:delText xml:space="preserve">; </w:delText>
              </w:r>
            </w:del>
            <w:r w:rsidR="00352277">
              <w:rPr>
                <w:color w:val="000000" w:themeColor="text1"/>
              </w:rPr>
              <w:t xml:space="preserve">Observed Variance Difference=observed difference in the variance of </w:t>
            </w:r>
            <w:r w:rsidR="00630268">
              <w:rPr>
                <w:color w:val="000000" w:themeColor="text1"/>
              </w:rPr>
              <w:t>the sum</w:t>
            </w:r>
            <w:del w:id="195" w:author="Emily Perkins" w:date="2023-10-23T19:32:00Z">
              <w:r w:rsidR="00630268" w:rsidDel="00BE56A8">
                <w:rPr>
                  <w:color w:val="000000" w:themeColor="text1"/>
                </w:rPr>
                <w:delText>e</w:delText>
              </w:r>
            </w:del>
            <w:r w:rsidR="00630268">
              <w:rPr>
                <w:color w:val="000000" w:themeColor="text1"/>
              </w:rPr>
              <w:t xml:space="preserve"> scores of the parcels</w:t>
            </w:r>
            <w:r w:rsidR="00352277">
              <w:rPr>
                <w:color w:val="000000" w:themeColor="text1"/>
              </w:rPr>
              <w:t xml:space="preserve">; </w:t>
            </w:r>
            <w:ins w:id="196" w:author="Emily Perkins" w:date="2023-10-23T19:20:00Z">
              <w:r w:rsidR="00914505">
                <w:rPr>
                  <w:color w:val="000000" w:themeColor="text1"/>
                </w:rPr>
                <w:t>% of Var. Difference=percent of observed varianc</w:t>
              </w:r>
            </w:ins>
            <w:ins w:id="197" w:author="Emily Perkins" w:date="2023-10-23T19:21:00Z">
              <w:r w:rsidR="00914505">
                <w:rPr>
                  <w:color w:val="000000" w:themeColor="text1"/>
                </w:rPr>
                <w:t>e</w:t>
              </w:r>
            </w:ins>
            <w:ins w:id="198" w:author="Emily Perkins" w:date="2023-10-23T19:20:00Z">
              <w:r w:rsidR="00914505">
                <w:rPr>
                  <w:color w:val="000000" w:themeColor="text1"/>
                </w:rPr>
                <w:t xml:space="preserve"> difference attributable to measurement invariance; </w:t>
              </w:r>
            </w:ins>
            <w:r w:rsidR="00352277" w:rsidRPr="00F749BC">
              <w:rPr>
                <w:i/>
                <w:color w:val="000000" w:themeColor="text1"/>
              </w:rPr>
              <w:t>d</w:t>
            </w:r>
            <w:r w:rsidR="00352277" w:rsidRPr="00F749BC">
              <w:rPr>
                <w:i/>
                <w:color w:val="000000" w:themeColor="text1"/>
                <w:vertAlign w:val="subscript"/>
              </w:rPr>
              <w:t>MACS</w:t>
            </w:r>
            <w:r w:rsidR="00352277">
              <w:rPr>
                <w:i/>
                <w:color w:val="000000" w:themeColor="text1"/>
                <w:vertAlign w:val="subscript"/>
              </w:rPr>
              <w:t xml:space="preserve"> </w:t>
            </w:r>
            <w:r w:rsidR="00352277">
              <w:rPr>
                <w:i/>
                <w:color w:val="000000" w:themeColor="text1"/>
              </w:rPr>
              <w:t>=</w:t>
            </w:r>
            <w:r w:rsidR="00352277">
              <w:rPr>
                <w:color w:val="000000" w:themeColor="text1"/>
              </w:rPr>
              <w:t xml:space="preserve"> Cohen’s </w:t>
            </w:r>
            <w:r w:rsidR="00352277">
              <w:rPr>
                <w:i/>
                <w:color w:val="000000" w:themeColor="text1"/>
              </w:rPr>
              <w:t xml:space="preserve">d </w:t>
            </w:r>
            <w:r w:rsidR="00352277">
              <w:rPr>
                <w:color w:val="000000" w:themeColor="text1"/>
              </w:rPr>
              <w:t xml:space="preserve">for Mean and Covariance Structure. </w:t>
            </w:r>
          </w:p>
        </w:tc>
      </w:tr>
    </w:tbl>
    <w:p w14:paraId="0A554EA5" w14:textId="77777777" w:rsidR="00A95424" w:rsidRPr="007F382E" w:rsidRDefault="00A95424"/>
    <w:sectPr w:rsidR="00A95424" w:rsidRPr="007F382E" w:rsidSect="007D74B9">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mily Perkins" w:date="2023-10-20T22:06:00Z" w:initials="ERP">
    <w:p w14:paraId="7A094B8A" w14:textId="77777777" w:rsidR="00423214" w:rsidRDefault="00423214" w:rsidP="00E7627F">
      <w:r>
        <w:rPr>
          <w:rStyle w:val="CommentReference"/>
        </w:rPr>
        <w:annotationRef/>
      </w:r>
      <w:r>
        <w:rPr>
          <w:sz w:val="20"/>
          <w:szCs w:val="20"/>
        </w:rPr>
        <w:t>Can you also add my funding please: a postdoctoral fellowship from the Mind Center for Outreach, Research, and Education (MindCORE) at the University of Pennsylvania</w:t>
      </w:r>
    </w:p>
  </w:comment>
  <w:comment w:id="3" w:author="Emily Perkins" w:date="2023-10-20T22:08:00Z" w:initials="ERP">
    <w:p w14:paraId="70B0C13F" w14:textId="77777777" w:rsidR="00BE56A8" w:rsidRDefault="00423214" w:rsidP="007449CD">
      <w:r>
        <w:rPr>
          <w:rStyle w:val="CommentReference"/>
        </w:rPr>
        <w:annotationRef/>
      </w:r>
      <w:r w:rsidR="00BE56A8">
        <w:rPr>
          <w:sz w:val="20"/>
          <w:szCs w:val="20"/>
        </w:rPr>
        <w:t>Parent-report is the only ‘version’ of the CBCL (ASEBA scales for other informants have different names)</w:t>
      </w:r>
    </w:p>
  </w:comment>
  <w:comment w:id="13" w:author="Emily Perkins" w:date="2023-10-20T22:10:00Z" w:initials="ERP">
    <w:p w14:paraId="753A1915" w14:textId="77777777" w:rsidR="00BE56A8" w:rsidRDefault="00423214" w:rsidP="00CB5F56">
      <w:r>
        <w:rPr>
          <w:rStyle w:val="CommentReference"/>
        </w:rPr>
        <w:annotationRef/>
      </w:r>
      <w:r w:rsidR="00BE56A8">
        <w:rPr>
          <w:sz w:val="20"/>
          <w:szCs w:val="20"/>
        </w:rPr>
        <w:t>Possibly redundant/TMI — I think we can cut this to save words</w:t>
      </w:r>
    </w:p>
  </w:comment>
  <w:comment w:id="28" w:author="Emily Perkins" w:date="2023-10-23T19:04:00Z" w:initials="ERP">
    <w:p w14:paraId="56DF434A" w14:textId="24F0B867" w:rsidR="00914505" w:rsidRDefault="00914505" w:rsidP="00795F3B">
      <w:r>
        <w:rPr>
          <w:rStyle w:val="CommentReference"/>
        </w:rPr>
        <w:annotationRef/>
      </w:r>
      <w:r>
        <w:rPr>
          <w:sz w:val="20"/>
          <w:szCs w:val="20"/>
        </w:rPr>
        <w:t>what kind of rotation?</w:t>
      </w:r>
    </w:p>
  </w:comment>
  <w:comment w:id="31" w:author="Emily Perkins" w:date="2023-10-20T21:26:00Z" w:initials="ERP">
    <w:p w14:paraId="56755BAA" w14:textId="2156453D" w:rsidR="00C6151A" w:rsidRDefault="00C6151A" w:rsidP="00482E7C">
      <w:r>
        <w:rPr>
          <w:rStyle w:val="CommentReference"/>
        </w:rPr>
        <w:annotationRef/>
      </w:r>
      <w:r>
        <w:rPr>
          <w:sz w:val="20"/>
          <w:szCs w:val="20"/>
        </w:rPr>
        <w:t>A bit redundant with previous sentence, could cut to save words</w:t>
      </w:r>
    </w:p>
  </w:comment>
  <w:comment w:id="32" w:author="Emily Perkins" w:date="2023-10-23T19:36:00Z" w:initials="ERP">
    <w:p w14:paraId="78D7C823" w14:textId="77777777" w:rsidR="00BE56A8" w:rsidRDefault="00BE56A8" w:rsidP="00783CD7">
      <w:r>
        <w:rPr>
          <w:rStyle w:val="CommentReference"/>
        </w:rPr>
        <w:annotationRef/>
      </w:r>
      <w:r>
        <w:rPr>
          <w:sz w:val="20"/>
          <w:szCs w:val="20"/>
        </w:rPr>
        <w:t>The length of this section felt a little excessive, tried to condense a bit, feel free to take or leave</w:t>
      </w:r>
    </w:p>
  </w:comment>
  <w:comment w:id="78" w:author="Emily Perkins" w:date="2023-10-20T21:39:00Z" w:initials="ERP">
    <w:p w14:paraId="4A35FF5D" w14:textId="61B57968" w:rsidR="00A15110" w:rsidRDefault="00A15110" w:rsidP="00F8056E">
      <w:r>
        <w:rPr>
          <w:rStyle w:val="CommentReference"/>
        </w:rPr>
        <w:annotationRef/>
      </w:r>
      <w:r>
        <w:rPr>
          <w:sz w:val="20"/>
          <w:szCs w:val="20"/>
        </w:rPr>
        <w:t>is this what you meant? I didn’t totally understand the wording</w:t>
      </w:r>
    </w:p>
  </w:comment>
  <w:comment w:id="87" w:author="Emily Perkins" w:date="2023-10-20T21:41:00Z" w:initials="ERP">
    <w:p w14:paraId="05C377F2" w14:textId="77777777" w:rsidR="00BE56A8" w:rsidRDefault="00424CBD" w:rsidP="003213CC">
      <w:r>
        <w:rPr>
          <w:rStyle w:val="CommentReference"/>
        </w:rPr>
        <w:annotationRef/>
      </w:r>
      <w:r w:rsidR="00BE56A8">
        <w:rPr>
          <w:sz w:val="20"/>
          <w:szCs w:val="20"/>
        </w:rPr>
        <w:t>What role was expected for the neurodevelopmental items? Expected to be separate throughout? (Important point to make in the intro about why neurodevelopmental items are included at all rather than looking exclusively at items from Giorgia’s externalizing factor)</w:t>
      </w:r>
    </w:p>
  </w:comment>
  <w:comment w:id="96" w:author="Vize, Colin" w:date="2023-10-14T10:24:00Z" w:initials="VC">
    <w:p w14:paraId="1B4047DC" w14:textId="5D44CC20" w:rsidR="00003D4C" w:rsidRDefault="00003D4C">
      <w:pPr>
        <w:pStyle w:val="CommentText"/>
      </w:pPr>
      <w:r>
        <w:rPr>
          <w:rStyle w:val="CommentReference"/>
        </w:rPr>
        <w:annotationRef/>
      </w:r>
      <w:r>
        <w:t xml:space="preserve">I believe it’s the case that we can’t post ABCD data on OSF, but let me know if that’s correct. </w:t>
      </w:r>
    </w:p>
  </w:comment>
  <w:comment w:id="97" w:author="Emily Perkins" w:date="2023-10-23T19:25:00Z" w:initials="ERP">
    <w:p w14:paraId="14CD21A7" w14:textId="77777777" w:rsidR="00BE56A8" w:rsidRDefault="00BE56A8" w:rsidP="009652D0">
      <w:r>
        <w:rPr>
          <w:rStyle w:val="CommentReference"/>
        </w:rPr>
        <w:annotationRef/>
      </w:r>
      <w:r>
        <w:rPr>
          <w:sz w:val="20"/>
          <w:szCs w:val="20"/>
        </w:rPr>
        <w:t>I think that’s correct</w:t>
      </w:r>
    </w:p>
  </w:comment>
  <w:comment w:id="100" w:author="Emily Perkins" w:date="2023-10-21T15:30:00Z" w:initials="ERP">
    <w:p w14:paraId="0C2F87E5" w14:textId="77777777" w:rsidR="00BE56A8" w:rsidRDefault="0000049B" w:rsidP="006E0CF7">
      <w:r>
        <w:rPr>
          <w:rStyle w:val="CommentReference"/>
        </w:rPr>
        <w:annotationRef/>
      </w:r>
      <w:r w:rsidR="00BE56A8">
        <w:rPr>
          <w:sz w:val="20"/>
          <w:szCs w:val="20"/>
        </w:rPr>
        <w:t>Extracted/estimated, right, not kept in latent space for correlational analyses? Good to specify this</w:t>
      </w:r>
    </w:p>
  </w:comment>
  <w:comment w:id="102" w:author="Emily Perkins" w:date="2023-10-21T15:30:00Z" w:initials="ERP">
    <w:p w14:paraId="53FD98CC" w14:textId="335930EF" w:rsidR="00FE3C32" w:rsidRDefault="0000049B" w:rsidP="0038014A">
      <w:r>
        <w:rPr>
          <w:rStyle w:val="CommentReference"/>
        </w:rPr>
        <w:annotationRef/>
      </w:r>
      <w:r w:rsidR="00FE3C32">
        <w:rPr>
          <w:sz w:val="20"/>
          <w:szCs w:val="20"/>
        </w:rPr>
        <w:t>Would it make sense to look at regressions with the three level-3 factors predicting each criterion variable (to get at discriminant validity)? Or are  the level-3 factors specified to be uncorrelated with each other?</w:t>
      </w:r>
    </w:p>
  </w:comment>
  <w:comment w:id="103" w:author="Emily Perkins" w:date="2023-10-21T15:37:00Z" w:initials="ERP">
    <w:p w14:paraId="32ED8518" w14:textId="77777777" w:rsidR="00FE3C32" w:rsidRDefault="00FE3C32" w:rsidP="00B26E3A">
      <w:r>
        <w:rPr>
          <w:rStyle w:val="CommentReference"/>
        </w:rPr>
        <w:annotationRef/>
      </w:r>
      <w:r>
        <w:rPr>
          <w:sz w:val="20"/>
          <w:szCs w:val="20"/>
        </w:rPr>
        <w:t>Were these formal comparisons? Or just eyeballing it?</w:t>
      </w:r>
    </w:p>
  </w:comment>
  <w:comment w:id="104" w:author="Emily Perkins" w:date="2023-10-21T15:38:00Z" w:initials="ERP">
    <w:p w14:paraId="574D3268" w14:textId="77777777" w:rsidR="00FE3C32" w:rsidRDefault="00FE3C32" w:rsidP="0004408E">
      <w:r>
        <w:rPr>
          <w:rStyle w:val="CommentReference"/>
        </w:rPr>
        <w:annotationRef/>
      </w:r>
      <w:r>
        <w:rPr>
          <w:sz w:val="20"/>
          <w:szCs w:val="20"/>
        </w:rPr>
        <w:t>Again, seems like this should be a formal comparison</w:t>
      </w:r>
    </w:p>
  </w:comment>
  <w:comment w:id="105" w:author="Emily Perkins" w:date="2023-10-21T15:46:00Z" w:initials="ERP">
    <w:p w14:paraId="0ED2A3A7" w14:textId="77777777" w:rsidR="002304CA" w:rsidRDefault="002304CA" w:rsidP="000267DA">
      <w:r>
        <w:rPr>
          <w:rStyle w:val="CommentReference"/>
        </w:rPr>
        <w:annotationRef/>
      </w:r>
      <w:r>
        <w:rPr>
          <w:sz w:val="20"/>
          <w:szCs w:val="20"/>
        </w:rPr>
        <w:t>It feels a little strange to say all the convergent findings across variables, then all the divergent findings for those same variables— if someone is skimming through the results narrative, they might not grasp both the convergent and divergent results for a given criterion variable if they’re discussed in different places</w:t>
      </w:r>
    </w:p>
  </w:comment>
  <w:comment w:id="109" w:author="Emily Perkins" w:date="2023-10-21T15:53:00Z" w:initials="ERP">
    <w:p w14:paraId="3C231544" w14:textId="77777777" w:rsidR="00027188" w:rsidRDefault="00027188" w:rsidP="00CE2741">
      <w:r>
        <w:rPr>
          <w:rStyle w:val="CommentReference"/>
        </w:rPr>
        <w:annotationRef/>
      </w:r>
      <w:r>
        <w:rPr>
          <w:sz w:val="20"/>
          <w:szCs w:val="20"/>
        </w:rPr>
        <w:t>I’m not sure I totally understand/agree with this choice. Even if hostility relates to spectra other than externalizing, it’s still definitely relevant to externalizing, so still worth exploring in terms of longitudinal invariance</w:t>
      </w:r>
    </w:p>
  </w:comment>
  <w:comment w:id="129" w:author="Emily Perkins" w:date="2023-10-21T16:01:00Z" w:initials="ERP">
    <w:p w14:paraId="6589E4A1" w14:textId="77777777" w:rsidR="00BA6656" w:rsidRDefault="00BA6656" w:rsidP="00FD7D1B">
      <w:r>
        <w:rPr>
          <w:rStyle w:val="CommentReference"/>
        </w:rPr>
        <w:annotationRef/>
      </w:r>
      <w:r>
        <w:rPr>
          <w:sz w:val="20"/>
          <w:szCs w:val="20"/>
        </w:rPr>
        <w:t>I thought Mplus was in version 8 or so at this point?</w:t>
      </w:r>
    </w:p>
  </w:comment>
  <w:comment w:id="130" w:author="Emily Perkins" w:date="2023-10-23T19:40:00Z" w:initials="ERP">
    <w:p w14:paraId="20FDAE76" w14:textId="77777777" w:rsidR="00BE56A8" w:rsidRDefault="00BE56A8" w:rsidP="00981CF6">
      <w:r>
        <w:rPr>
          <w:rStyle w:val="CommentReference"/>
        </w:rPr>
        <w:annotationRef/>
      </w:r>
      <w:r>
        <w:rPr>
          <w:sz w:val="20"/>
          <w:szCs w:val="20"/>
        </w:rPr>
        <w:t>In this footnote, would be good to specify whether the results were similar using lavaan</w:t>
      </w:r>
    </w:p>
  </w:comment>
  <w:comment w:id="134" w:author="Emily Perkins" w:date="2023-10-21T16:01:00Z" w:initials="ERP">
    <w:p w14:paraId="0F344889" w14:textId="50AE49EF" w:rsidR="00BE56A8" w:rsidRDefault="00BA6656" w:rsidP="007E0072">
      <w:r>
        <w:rPr>
          <w:rStyle w:val="CommentReference"/>
        </w:rPr>
        <w:annotationRef/>
      </w:r>
      <w:r w:rsidR="00BE56A8">
        <w:rPr>
          <w:sz w:val="20"/>
          <w:szCs w:val="20"/>
        </w:rPr>
        <w:t>Broadband? “Broad-based” sounds a little awkward to my ear but totally up to you</w:t>
      </w:r>
    </w:p>
  </w:comment>
  <w:comment w:id="140" w:author="Emily Perkins" w:date="2023-10-21T16:03:00Z" w:initials="ERP">
    <w:p w14:paraId="15224CC2" w14:textId="3BDA9C6C" w:rsidR="00BE56A8" w:rsidRDefault="00C72F3F" w:rsidP="00C34390">
      <w:r>
        <w:rPr>
          <w:rStyle w:val="CommentReference"/>
        </w:rPr>
        <w:annotationRef/>
      </w:r>
      <w:r w:rsidR="00BE56A8">
        <w:rPr>
          <w:sz w:val="20"/>
          <w:szCs w:val="20"/>
        </w:rPr>
        <w:t>Footnote seems maybe redundant with what you laid out in the method</w:t>
      </w:r>
    </w:p>
  </w:comment>
  <w:comment w:id="146" w:author="Vize, Colin" w:date="2023-10-14T15:02:00Z" w:initials="VC">
    <w:p w14:paraId="60232D9A" w14:textId="31DFE42A" w:rsidR="0068318B" w:rsidRDefault="0068318B">
      <w:pPr>
        <w:pStyle w:val="CommentText"/>
      </w:pPr>
      <w:r>
        <w:rPr>
          <w:rStyle w:val="CommentReference"/>
        </w:rPr>
        <w:annotationRef/>
      </w:r>
      <w:r>
        <w:t>Need to add</w:t>
      </w:r>
    </w:p>
  </w:comment>
  <w:comment w:id="148" w:author="Vize, Colin" w:date="2023-10-14T15:02:00Z" w:initials="VC">
    <w:p w14:paraId="6ADF53B5" w14:textId="6CC86DA4" w:rsidR="0068318B" w:rsidRDefault="0068318B">
      <w:pPr>
        <w:pStyle w:val="CommentText"/>
      </w:pPr>
      <w:r>
        <w:rPr>
          <w:rStyle w:val="CommentReference"/>
        </w:rPr>
        <w:annotationRef/>
      </w:r>
      <w:r>
        <w:t>Need to add</w:t>
      </w:r>
    </w:p>
  </w:comment>
  <w:comment w:id="150" w:author="Emily Perkins" w:date="2023-10-23T19:02:00Z" w:initials="ERP">
    <w:p w14:paraId="5B744F99" w14:textId="77777777" w:rsidR="00914505" w:rsidRDefault="00914505" w:rsidP="003A489B">
      <w:r>
        <w:rPr>
          <w:rStyle w:val="CommentReference"/>
        </w:rPr>
        <w:annotationRef/>
      </w:r>
      <w:r>
        <w:rPr>
          <w:sz w:val="20"/>
          <w:szCs w:val="20"/>
        </w:rPr>
        <w:t>To cut words, I think this could be combined with what’s in the methods section— feels a bit out of place in results</w:t>
      </w:r>
    </w:p>
  </w:comment>
  <w:comment w:id="153" w:author="Emily Perkins" w:date="2023-10-23T19:03:00Z" w:initials="ERP">
    <w:p w14:paraId="1F56BC37" w14:textId="77777777" w:rsidR="00BE56A8" w:rsidRDefault="00914505" w:rsidP="007E47C1">
      <w:r>
        <w:rPr>
          <w:rStyle w:val="CommentReference"/>
        </w:rPr>
        <w:annotationRef/>
      </w:r>
      <w:r w:rsidR="00BE56A8">
        <w:rPr>
          <w:sz w:val="20"/>
          <w:szCs w:val="20"/>
        </w:rPr>
        <w:t>in the latent dimension? If so, maybe say so just to make it super clear</w:t>
      </w:r>
    </w:p>
  </w:comment>
  <w:comment w:id="154" w:author="Emily Perkins" w:date="2023-10-23T19:01:00Z" w:initials="ERP">
    <w:p w14:paraId="4F3754BF" w14:textId="77777777" w:rsidR="00BE56A8" w:rsidRDefault="00914505" w:rsidP="00CA76DF">
      <w:r>
        <w:rPr>
          <w:rStyle w:val="CommentReference"/>
        </w:rPr>
        <w:annotationRef/>
      </w:r>
      <w:r w:rsidR="00BE56A8">
        <w:rPr>
          <w:sz w:val="20"/>
          <w:szCs w:val="20"/>
        </w:rPr>
        <w:t>maybe a citation for this footnote?</w:t>
      </w:r>
    </w:p>
  </w:comment>
  <w:comment w:id="155" w:author="Emily Perkins" w:date="2023-10-23T19:05:00Z" w:initials="ERP">
    <w:p w14:paraId="5012B4BE" w14:textId="43AF1E4A" w:rsidR="00914505" w:rsidRDefault="00914505" w:rsidP="008336A6">
      <w:r>
        <w:rPr>
          <w:rStyle w:val="CommentReference"/>
        </w:rPr>
        <w:annotationRef/>
      </w:r>
      <w:r>
        <w:rPr>
          <w:sz w:val="20"/>
          <w:szCs w:val="20"/>
        </w:rPr>
        <w:t>maybe use the Cohen guidelines here (“small”) and add a citation?</w:t>
      </w:r>
    </w:p>
  </w:comment>
  <w:comment w:id="172" w:author="Emily Perkins" w:date="2023-10-23T19:12:00Z" w:initials="ERP">
    <w:p w14:paraId="3C349B5D" w14:textId="77777777" w:rsidR="00914505" w:rsidRDefault="00914505" w:rsidP="00F93F8A">
      <w:r>
        <w:rPr>
          <w:rStyle w:val="CommentReference"/>
        </w:rPr>
        <w:annotationRef/>
      </w:r>
      <w:r>
        <w:rPr>
          <w:sz w:val="20"/>
          <w:szCs w:val="20"/>
        </w:rPr>
        <w:t>maybe some descriptor here— modest? moderate? substantial?</w:t>
      </w:r>
    </w:p>
  </w:comment>
  <w:comment w:id="173" w:author="Emily Perkins" w:date="2023-10-23T19:14:00Z" w:initials="ERP">
    <w:p w14:paraId="3FE6036C" w14:textId="77777777" w:rsidR="00914505" w:rsidRDefault="00914505" w:rsidP="00D6608C">
      <w:r>
        <w:rPr>
          <w:rStyle w:val="CommentReference"/>
        </w:rPr>
        <w:annotationRef/>
      </w:r>
      <w:r>
        <w:rPr>
          <w:sz w:val="20"/>
          <w:szCs w:val="20"/>
        </w:rPr>
        <w:t>this feels like it contradicts the first part of the sentence— maybe rephrase like “while factor loadings and model fit indices varied slightly across parcel assignments, the overall pattern was very consistent” or something?</w:t>
      </w:r>
    </w:p>
  </w:comment>
  <w:comment w:id="174" w:author="Emily Perkins" w:date="2023-10-23T19:30:00Z" w:initials="ERP">
    <w:p w14:paraId="0CB090A2" w14:textId="77777777" w:rsidR="00BE56A8" w:rsidRDefault="00BE56A8" w:rsidP="00887446">
      <w:r>
        <w:rPr>
          <w:rStyle w:val="CommentReference"/>
        </w:rPr>
        <w:annotationRef/>
      </w:r>
      <w:r>
        <w:rPr>
          <w:sz w:val="20"/>
          <w:szCs w:val="20"/>
        </w:rPr>
        <w:t>To reduce reader burden of having to look at the footnote to see what the abbreviations stand for, consider just using the full terms in the figure itself, since they’re not that much longer than the abbreviations</w:t>
      </w:r>
    </w:p>
  </w:comment>
  <w:comment w:id="187" w:author="Emily Perkins" w:date="2023-10-23T19:19:00Z" w:initials="ERP">
    <w:p w14:paraId="7297D9B1" w14:textId="17DF99DF" w:rsidR="00914505" w:rsidRDefault="00914505" w:rsidP="00BA686F">
      <w:r>
        <w:rPr>
          <w:rStyle w:val="CommentReference"/>
        </w:rPr>
        <w:annotationRef/>
      </w:r>
      <w:r>
        <w:rPr>
          <w:sz w:val="20"/>
          <w:szCs w:val="20"/>
        </w:rPr>
        <w:t>Worth including the adjusted strong models after using mod indices? i know these are reported in text but for completeness’s sake maybe?</w:t>
      </w:r>
    </w:p>
  </w:comment>
  <w:comment w:id="188" w:author="Emily Perkins" w:date="2023-10-23T19:17:00Z" w:initials="ERP">
    <w:p w14:paraId="7D807F22" w14:textId="7D76E967" w:rsidR="00914505" w:rsidRDefault="00914505" w:rsidP="009212B3">
      <w:r>
        <w:rPr>
          <w:rStyle w:val="CommentReference"/>
        </w:rPr>
        <w:annotationRef/>
      </w:r>
      <w:r>
        <w:rPr>
          <w:sz w:val="20"/>
          <w:szCs w:val="20"/>
        </w:rPr>
        <w:t>Might be good to indicate in some way (bolding?) whether the delta CFA and NCI values were above or below threshold</w:t>
      </w:r>
    </w:p>
  </w:comment>
  <w:comment w:id="189" w:author="Emily Perkins" w:date="2023-10-23T19:34:00Z" w:initials="ERP">
    <w:p w14:paraId="280EF63E" w14:textId="77777777" w:rsidR="00BE56A8" w:rsidRDefault="00BE56A8" w:rsidP="00F61970">
      <w:r>
        <w:rPr>
          <w:rStyle w:val="CommentReference"/>
        </w:rPr>
        <w:annotationRef/>
      </w:r>
      <w:r>
        <w:rPr>
          <w:sz w:val="20"/>
          <w:szCs w:val="20"/>
        </w:rPr>
        <w:t>Sorry if I missed this but why is this a range? Is it just one value for mean and one for variance, because if so, maybe just put a comma between them or have two separate columns</w:t>
      </w:r>
    </w:p>
  </w:comment>
  <w:comment w:id="191" w:author="Emily Perkins" w:date="2023-10-23T19:21:00Z" w:initials="ERP">
    <w:p w14:paraId="04F55185" w14:textId="61852C8B" w:rsidR="00914505" w:rsidRDefault="00914505" w:rsidP="00DA5515">
      <w:r>
        <w:rPr>
          <w:rStyle w:val="CommentReference"/>
        </w:rPr>
        <w:annotationRef/>
      </w:r>
      <w:r>
        <w:rPr>
          <w:sz w:val="20"/>
          <w:szCs w:val="20"/>
        </w:rPr>
        <w:t>since these % columns are in some ways the most important part of this table, I think it’s important to be super clear what the heading means since it’s not immediately obvious from the title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094B8A" w15:done="0"/>
  <w15:commentEx w15:paraId="70B0C13F" w15:done="0"/>
  <w15:commentEx w15:paraId="753A1915" w15:done="0"/>
  <w15:commentEx w15:paraId="56DF434A" w15:done="0"/>
  <w15:commentEx w15:paraId="56755BAA" w15:done="0"/>
  <w15:commentEx w15:paraId="78D7C823" w15:done="0"/>
  <w15:commentEx w15:paraId="4A35FF5D" w15:done="0"/>
  <w15:commentEx w15:paraId="05C377F2" w15:done="0"/>
  <w15:commentEx w15:paraId="1B4047DC" w15:done="0"/>
  <w15:commentEx w15:paraId="14CD21A7" w15:paraIdParent="1B4047DC" w15:done="0"/>
  <w15:commentEx w15:paraId="0C2F87E5" w15:done="0"/>
  <w15:commentEx w15:paraId="53FD98CC" w15:done="0"/>
  <w15:commentEx w15:paraId="32ED8518" w15:done="0"/>
  <w15:commentEx w15:paraId="574D3268" w15:done="0"/>
  <w15:commentEx w15:paraId="0ED2A3A7" w15:done="0"/>
  <w15:commentEx w15:paraId="3C231544" w15:done="0"/>
  <w15:commentEx w15:paraId="6589E4A1" w15:done="0"/>
  <w15:commentEx w15:paraId="20FDAE76" w15:done="0"/>
  <w15:commentEx w15:paraId="0F344889" w15:done="0"/>
  <w15:commentEx w15:paraId="15224CC2" w15:done="0"/>
  <w15:commentEx w15:paraId="60232D9A" w15:done="0"/>
  <w15:commentEx w15:paraId="6ADF53B5" w15:done="0"/>
  <w15:commentEx w15:paraId="5B744F99" w15:done="0"/>
  <w15:commentEx w15:paraId="1F56BC37" w15:done="0"/>
  <w15:commentEx w15:paraId="4F3754BF" w15:done="0"/>
  <w15:commentEx w15:paraId="5012B4BE" w15:done="0"/>
  <w15:commentEx w15:paraId="3C349B5D" w15:done="0"/>
  <w15:commentEx w15:paraId="3FE6036C" w15:done="0"/>
  <w15:commentEx w15:paraId="0CB090A2" w15:done="0"/>
  <w15:commentEx w15:paraId="7297D9B1" w15:done="0"/>
  <w15:commentEx w15:paraId="7D807F22" w15:done="0"/>
  <w15:commentEx w15:paraId="280EF63E" w15:done="0"/>
  <w15:commentEx w15:paraId="04F551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3CEB650" w16cex:dateUtc="2023-10-21T02:06:00Z"/>
  <w16cex:commentExtensible w16cex:durableId="4AF8037A" w16cex:dateUtc="2023-10-21T02:08:00Z"/>
  <w16cex:commentExtensible w16cex:durableId="1309780F" w16cex:dateUtc="2023-10-21T02:10:00Z"/>
  <w16cex:commentExtensible w16cex:durableId="0A9A9FBC" w16cex:dateUtc="2023-10-24T00:04:00Z"/>
  <w16cex:commentExtensible w16cex:durableId="49DA53F0" w16cex:dateUtc="2023-10-21T02:26:00Z"/>
  <w16cex:commentExtensible w16cex:durableId="4C8179DE" w16cex:dateUtc="2023-10-24T00:36:00Z"/>
  <w16cex:commentExtensible w16cex:durableId="61A4C7DA" w16cex:dateUtc="2023-10-21T02:39:00Z"/>
  <w16cex:commentExtensible w16cex:durableId="113C935D" w16cex:dateUtc="2023-10-21T02:41:00Z"/>
  <w16cex:commentExtensible w16cex:durableId="255E4F73" w16cex:dateUtc="2023-10-24T00:25:00Z"/>
  <w16cex:commentExtensible w16cex:durableId="63E1FF82" w16cex:dateUtc="2023-10-21T20:30:00Z"/>
  <w16cex:commentExtensible w16cex:durableId="4E6AD631" w16cex:dateUtc="2023-10-21T20:30:00Z"/>
  <w16cex:commentExtensible w16cex:durableId="1D5DF2D4" w16cex:dateUtc="2023-10-21T20:37:00Z"/>
  <w16cex:commentExtensible w16cex:durableId="767C53BE" w16cex:dateUtc="2023-10-21T20:38:00Z"/>
  <w16cex:commentExtensible w16cex:durableId="4C638FC2" w16cex:dateUtc="2023-10-21T20:46:00Z"/>
  <w16cex:commentExtensible w16cex:durableId="15D389A2" w16cex:dateUtc="2023-10-21T20:53:00Z"/>
  <w16cex:commentExtensible w16cex:durableId="76BAB5EA" w16cex:dateUtc="2023-10-21T21:01:00Z"/>
  <w16cex:commentExtensible w16cex:durableId="289DA207" w16cex:dateUtc="2023-10-24T00:40:00Z"/>
  <w16cex:commentExtensible w16cex:durableId="64E12D98" w16cex:dateUtc="2023-10-21T21:01:00Z"/>
  <w16cex:commentExtensible w16cex:durableId="32D6CD0D" w16cex:dateUtc="2023-10-21T21:03:00Z"/>
  <w16cex:commentExtensible w16cex:durableId="008AB23D" w16cex:dateUtc="2023-10-24T00:02:00Z"/>
  <w16cex:commentExtensible w16cex:durableId="684CCD6D" w16cex:dateUtc="2023-10-24T00:03:00Z"/>
  <w16cex:commentExtensible w16cex:durableId="034E7F4B" w16cex:dateUtc="2023-10-24T00:01:00Z"/>
  <w16cex:commentExtensible w16cex:durableId="10713CD8" w16cex:dateUtc="2023-10-24T00:05:00Z"/>
  <w16cex:commentExtensible w16cex:durableId="7FA20AA3" w16cex:dateUtc="2023-10-24T00:12:00Z"/>
  <w16cex:commentExtensible w16cex:durableId="2263D13C" w16cex:dateUtc="2023-10-24T00:14:00Z"/>
  <w16cex:commentExtensible w16cex:durableId="3D44A96D" w16cex:dateUtc="2023-10-24T00:30:00Z"/>
  <w16cex:commentExtensible w16cex:durableId="03B0257B" w16cex:dateUtc="2023-10-24T00:19:00Z"/>
  <w16cex:commentExtensible w16cex:durableId="7B7B6B44" w16cex:dateUtc="2023-10-24T00:17:00Z"/>
  <w16cex:commentExtensible w16cex:durableId="1DE1D99C" w16cex:dateUtc="2023-10-24T00:34:00Z"/>
  <w16cex:commentExtensible w16cex:durableId="4E4BF873" w16cex:dateUtc="2023-10-24T00: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094B8A" w16cid:durableId="03CEB650"/>
  <w16cid:commentId w16cid:paraId="70B0C13F" w16cid:durableId="4AF8037A"/>
  <w16cid:commentId w16cid:paraId="753A1915" w16cid:durableId="1309780F"/>
  <w16cid:commentId w16cid:paraId="56DF434A" w16cid:durableId="0A9A9FBC"/>
  <w16cid:commentId w16cid:paraId="56755BAA" w16cid:durableId="49DA53F0"/>
  <w16cid:commentId w16cid:paraId="78D7C823" w16cid:durableId="4C8179DE"/>
  <w16cid:commentId w16cid:paraId="4A35FF5D" w16cid:durableId="61A4C7DA"/>
  <w16cid:commentId w16cid:paraId="05C377F2" w16cid:durableId="113C935D"/>
  <w16cid:commentId w16cid:paraId="1B4047DC" w16cid:durableId="28D4EACC"/>
  <w16cid:commentId w16cid:paraId="14CD21A7" w16cid:durableId="255E4F73"/>
  <w16cid:commentId w16cid:paraId="0C2F87E5" w16cid:durableId="63E1FF82"/>
  <w16cid:commentId w16cid:paraId="53FD98CC" w16cid:durableId="4E6AD631"/>
  <w16cid:commentId w16cid:paraId="32ED8518" w16cid:durableId="1D5DF2D4"/>
  <w16cid:commentId w16cid:paraId="574D3268" w16cid:durableId="767C53BE"/>
  <w16cid:commentId w16cid:paraId="0ED2A3A7" w16cid:durableId="4C638FC2"/>
  <w16cid:commentId w16cid:paraId="3C231544" w16cid:durableId="15D389A2"/>
  <w16cid:commentId w16cid:paraId="6589E4A1" w16cid:durableId="76BAB5EA"/>
  <w16cid:commentId w16cid:paraId="20FDAE76" w16cid:durableId="289DA207"/>
  <w16cid:commentId w16cid:paraId="0F344889" w16cid:durableId="64E12D98"/>
  <w16cid:commentId w16cid:paraId="15224CC2" w16cid:durableId="32D6CD0D"/>
  <w16cid:commentId w16cid:paraId="60232D9A" w16cid:durableId="28D52C13"/>
  <w16cid:commentId w16cid:paraId="6ADF53B5" w16cid:durableId="28D52C0B"/>
  <w16cid:commentId w16cid:paraId="5B744F99" w16cid:durableId="008AB23D"/>
  <w16cid:commentId w16cid:paraId="1F56BC37" w16cid:durableId="684CCD6D"/>
  <w16cid:commentId w16cid:paraId="4F3754BF" w16cid:durableId="034E7F4B"/>
  <w16cid:commentId w16cid:paraId="5012B4BE" w16cid:durableId="10713CD8"/>
  <w16cid:commentId w16cid:paraId="3C349B5D" w16cid:durableId="7FA20AA3"/>
  <w16cid:commentId w16cid:paraId="3FE6036C" w16cid:durableId="2263D13C"/>
  <w16cid:commentId w16cid:paraId="0CB090A2" w16cid:durableId="3D44A96D"/>
  <w16cid:commentId w16cid:paraId="7297D9B1" w16cid:durableId="03B0257B"/>
  <w16cid:commentId w16cid:paraId="7D807F22" w16cid:durableId="7B7B6B44"/>
  <w16cid:commentId w16cid:paraId="280EF63E" w16cid:durableId="1DE1D99C"/>
  <w16cid:commentId w16cid:paraId="04F55185" w16cid:durableId="4E4BF8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BD294" w14:textId="77777777" w:rsidR="00EC763A" w:rsidRDefault="00EC763A" w:rsidP="0024577F">
      <w:r>
        <w:separator/>
      </w:r>
    </w:p>
  </w:endnote>
  <w:endnote w:type="continuationSeparator" w:id="0">
    <w:p w14:paraId="3386D980" w14:textId="77777777" w:rsidR="00EC763A" w:rsidRDefault="00EC763A" w:rsidP="00245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6B698" w14:textId="77777777" w:rsidR="00EC763A" w:rsidRDefault="00EC763A" w:rsidP="0024577F">
      <w:r>
        <w:separator/>
      </w:r>
    </w:p>
  </w:footnote>
  <w:footnote w:type="continuationSeparator" w:id="0">
    <w:p w14:paraId="1C635D5D" w14:textId="77777777" w:rsidR="00EC763A" w:rsidRDefault="00EC763A" w:rsidP="0024577F">
      <w:r>
        <w:continuationSeparator/>
      </w:r>
    </w:p>
  </w:footnote>
  <w:footnote w:id="1">
    <w:p w14:paraId="0C531A12" w14:textId="3CE07BF3" w:rsidR="00003D4C" w:rsidRDefault="00003D4C">
      <w:pPr>
        <w:pStyle w:val="FootnoteText"/>
      </w:pPr>
      <w:r>
        <w:rPr>
          <w:rStyle w:val="FootnoteReference"/>
        </w:rPr>
        <w:footnoteRef/>
      </w:r>
      <w:r>
        <w:t xml:space="preserve"> The preregistration for the current study can be found at </w:t>
      </w:r>
      <w:hyperlink r:id="rId1" w:history="1">
        <w:r w:rsidRPr="00AF0B98">
          <w:rPr>
            <w:rStyle w:val="Hyperlink"/>
          </w:rPr>
          <w:t>https://osf.io/ec36x/?view_only=d63a1452f133421b9e1bef34a41675f1</w:t>
        </w:r>
      </w:hyperlink>
      <w:r>
        <w:t xml:space="preserve">. </w:t>
      </w:r>
    </w:p>
  </w:footnote>
  <w:footnote w:id="2">
    <w:p w14:paraId="5670AB6B" w14:textId="225B726B" w:rsidR="00003D4C" w:rsidRDefault="00003D4C">
      <w:pPr>
        <w:pStyle w:val="FootnoteText"/>
      </w:pPr>
      <w:r>
        <w:rPr>
          <w:rStyle w:val="FootnoteReference"/>
        </w:rPr>
        <w:footnoteRef/>
      </w:r>
      <w:r>
        <w:t xml:space="preserve">R and MPlus code to reproduce our analyses are available at </w:t>
      </w:r>
      <w:hyperlink r:id="rId2" w:history="1">
        <w:r w:rsidRPr="00AF0B98">
          <w:rPr>
            <w:rStyle w:val="Hyperlink"/>
          </w:rPr>
          <w:t>https://osf.io/ec36x/?view_only=d63a1452f133421b9e1bef34a41675f1</w:t>
        </w:r>
      </w:hyperlink>
      <w:r>
        <w:t xml:space="preserve">. Data are not posted on the OSF page because ABCD data is restricted to qualified researchers with approved access. However, the code posted to OSF highlights which data files were used and how they were cleaned for our analyses. Therefore, researchers with access to the most recent ABCD data release (Release 5.0) will be able to reproduce our results.   </w:t>
      </w:r>
    </w:p>
  </w:footnote>
  <w:footnote w:id="3">
    <w:p w14:paraId="481B549B" w14:textId="7CE99A2B" w:rsidR="00003D4C" w:rsidRDefault="00003D4C" w:rsidP="00640569">
      <w:pPr>
        <w:pStyle w:val="FootnoteText"/>
      </w:pPr>
      <w:r>
        <w:rPr>
          <w:rStyle w:val="FootnoteReference"/>
        </w:rPr>
        <w:footnoteRef/>
      </w:r>
      <w:r>
        <w:t xml:space="preserve">The CBCL item that was mistakenly omitted from Table 1 of the preregistration was the ‘bragging/boasting’ item. </w:t>
      </w:r>
    </w:p>
  </w:footnote>
  <w:footnote w:id="4">
    <w:p w14:paraId="78FAF24C" w14:textId="3612C09F" w:rsidR="00003D4C" w:rsidRDefault="00003D4C">
      <w:pPr>
        <w:pStyle w:val="FootnoteText"/>
      </w:pPr>
      <w:r>
        <w:rPr>
          <w:rStyle w:val="FootnoteReference"/>
        </w:rPr>
        <w:footnoteRef/>
      </w:r>
      <w:r>
        <w:t xml:space="preserve"> Because MPlus is propriety software and not freely available, all models were also estimated using the ‘lavaan’ package </w:t>
      </w:r>
      <w:ins w:id="131" w:author="Emily Perkins" w:date="2023-10-21T16:00:00Z">
        <w:r w:rsidR="00BA6656">
          <w:t xml:space="preserve">in R. </w:t>
        </w:r>
      </w:ins>
      <w:del w:id="132" w:author="Emily Perkins" w:date="2023-10-21T16:00:00Z">
        <w:r w:rsidDel="00BA6656">
          <w:delText>and c</w:delText>
        </w:r>
      </w:del>
      <w:ins w:id="133" w:author="Emily Perkins" w:date="2023-10-21T16:00:00Z">
        <w:r w:rsidR="00BA6656">
          <w:t>C</w:t>
        </w:r>
      </w:ins>
      <w:r>
        <w:t>ode for the tests of longitudinal measurement invariance (for both MPlus and lavaan) are available on the OSF page for the project (</w:t>
      </w:r>
      <w:hyperlink r:id="rId3" w:history="1">
        <w:r w:rsidRPr="00AF0B98">
          <w:rPr>
            <w:rStyle w:val="Hyperlink"/>
          </w:rPr>
          <w:t>https://osf.io/ec36x/?view_only=d63a1452f133421b9e1bef34a41675f1</w:t>
        </w:r>
      </w:hyperlink>
      <w:r>
        <w:t xml:space="preserve">). </w:t>
      </w:r>
    </w:p>
  </w:footnote>
  <w:footnote w:id="5">
    <w:p w14:paraId="476A4E43" w14:textId="77E9B58D" w:rsidR="00003D4C" w:rsidRDefault="00003D4C">
      <w:pPr>
        <w:pStyle w:val="FootnoteText"/>
      </w:pPr>
      <w:r>
        <w:rPr>
          <w:rStyle w:val="FootnoteReference"/>
        </w:rPr>
        <w:footnoteRef/>
      </w:r>
      <w:r>
        <w:t xml:space="preserve"> Based on the number of latent factors and number of indicators used for our models, the appropriate cutoff for </w:t>
      </w:r>
      <w:r w:rsidRPr="003B4850">
        <w:sym w:font="Symbol" w:char="F044"/>
      </w:r>
      <w:r>
        <w:t xml:space="preserve">NCI for the broad-based externalizing model is .0065, and .0067 for the antagonistic and neurodevelopmental models (see Table 12 in Meade et al., 2008). We also note that all </w:t>
      </w:r>
      <w:r w:rsidRPr="003B4850">
        <w:sym w:font="Symbol" w:char="F044"/>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tests were statistically significant, and these tests are typically consulted in measurement invariance tests. However, because of our very large sample, while we present the results of the </w:t>
      </w:r>
      <w:r w:rsidRPr="003B4850">
        <w:sym w:font="Symbol" w:char="F044"/>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tests we focus on </w:t>
      </w:r>
      <w:r w:rsidRPr="003B4850">
        <w:sym w:font="Symbol" w:char="F044"/>
      </w:r>
      <w:r>
        <w:t xml:space="preserve">CFI and </w:t>
      </w:r>
      <w:r w:rsidRPr="003B4850">
        <w:sym w:font="Symbol" w:char="F044"/>
      </w:r>
      <w:r>
        <w:t xml:space="preserve">NCI.   </w:t>
      </w:r>
    </w:p>
  </w:footnote>
  <w:footnote w:id="6">
    <w:p w14:paraId="37D6C695" w14:textId="09AAC49F" w:rsidR="00003D4C" w:rsidRPr="00DC0730" w:rsidRDefault="00003D4C">
      <w:pPr>
        <w:pStyle w:val="FootnoteText"/>
      </w:pPr>
      <w:r>
        <w:rPr>
          <w:rStyle w:val="FootnoteReference"/>
        </w:rPr>
        <w:footnoteRef/>
      </w:r>
      <w:r>
        <w:t xml:space="preserve"> At present, </w:t>
      </w:r>
      <w:r w:rsidRPr="00F749BC">
        <w:rPr>
          <w:i/>
          <w:color w:val="000000" w:themeColor="text1"/>
        </w:rPr>
        <w:t>d</w:t>
      </w:r>
      <w:r w:rsidRPr="00F749BC">
        <w:rPr>
          <w:i/>
          <w:color w:val="000000" w:themeColor="text1"/>
          <w:vertAlign w:val="subscript"/>
        </w:rPr>
        <w:t>MAC</w:t>
      </w:r>
      <w:r>
        <w:rPr>
          <w:i/>
          <w:color w:val="000000" w:themeColor="text1"/>
          <w:vertAlign w:val="subscript"/>
        </w:rPr>
        <w:t xml:space="preserve">S </w:t>
      </w:r>
      <w:r>
        <w:rPr>
          <w:color w:val="000000" w:themeColor="text1"/>
        </w:rPr>
        <w:t xml:space="preserve">can only be used to compare two groups or time points at a time. </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ily Perkins">
    <w15:presenceInfo w15:providerId="None" w15:userId="Emily Perkins"/>
  </w15:person>
  <w15:person w15:author="Vize, Colin">
    <w15:presenceInfo w15:providerId="AD" w15:userId="S::cev18@pitt.edu::0bfa5f9e-f5dc-4fbd-8787-14aac6ebf2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hideSpellingErrors/>
  <w:hideGrammatical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82E"/>
    <w:rsid w:val="0000049B"/>
    <w:rsid w:val="00003D4C"/>
    <w:rsid w:val="00027188"/>
    <w:rsid w:val="00043A14"/>
    <w:rsid w:val="00051CA6"/>
    <w:rsid w:val="0006127D"/>
    <w:rsid w:val="00073354"/>
    <w:rsid w:val="000807B4"/>
    <w:rsid w:val="00083089"/>
    <w:rsid w:val="000F093A"/>
    <w:rsid w:val="0011248A"/>
    <w:rsid w:val="00131158"/>
    <w:rsid w:val="00131C14"/>
    <w:rsid w:val="0014247A"/>
    <w:rsid w:val="00156569"/>
    <w:rsid w:val="0016797B"/>
    <w:rsid w:val="00184BE3"/>
    <w:rsid w:val="001939FB"/>
    <w:rsid w:val="001A60C0"/>
    <w:rsid w:val="001D29D3"/>
    <w:rsid w:val="001D5BA0"/>
    <w:rsid w:val="00202A62"/>
    <w:rsid w:val="00212592"/>
    <w:rsid w:val="002304CA"/>
    <w:rsid w:val="0024577F"/>
    <w:rsid w:val="00261865"/>
    <w:rsid w:val="00265CA6"/>
    <w:rsid w:val="00273EE6"/>
    <w:rsid w:val="00287158"/>
    <w:rsid w:val="002B4F1E"/>
    <w:rsid w:val="002F6EF4"/>
    <w:rsid w:val="003052DA"/>
    <w:rsid w:val="003345D0"/>
    <w:rsid w:val="00352277"/>
    <w:rsid w:val="003A0057"/>
    <w:rsid w:val="003B1717"/>
    <w:rsid w:val="003B4850"/>
    <w:rsid w:val="003D2713"/>
    <w:rsid w:val="00417922"/>
    <w:rsid w:val="00423214"/>
    <w:rsid w:val="00424CBD"/>
    <w:rsid w:val="004911BD"/>
    <w:rsid w:val="004B4082"/>
    <w:rsid w:val="004C02E7"/>
    <w:rsid w:val="004C2810"/>
    <w:rsid w:val="004C61EE"/>
    <w:rsid w:val="004D0C20"/>
    <w:rsid w:val="004F0DFC"/>
    <w:rsid w:val="00501272"/>
    <w:rsid w:val="00510919"/>
    <w:rsid w:val="00560E6D"/>
    <w:rsid w:val="00583453"/>
    <w:rsid w:val="005B369F"/>
    <w:rsid w:val="005C04FB"/>
    <w:rsid w:val="005D0710"/>
    <w:rsid w:val="005D5840"/>
    <w:rsid w:val="005D59C6"/>
    <w:rsid w:val="005D5E8B"/>
    <w:rsid w:val="006248C8"/>
    <w:rsid w:val="00630268"/>
    <w:rsid w:val="00640569"/>
    <w:rsid w:val="006742A5"/>
    <w:rsid w:val="00674715"/>
    <w:rsid w:val="00676E83"/>
    <w:rsid w:val="0068318B"/>
    <w:rsid w:val="0068556A"/>
    <w:rsid w:val="006A0459"/>
    <w:rsid w:val="006A20A2"/>
    <w:rsid w:val="006A2EF7"/>
    <w:rsid w:val="006E0915"/>
    <w:rsid w:val="006E30A5"/>
    <w:rsid w:val="006E69BF"/>
    <w:rsid w:val="006F003E"/>
    <w:rsid w:val="00701543"/>
    <w:rsid w:val="00702FE8"/>
    <w:rsid w:val="00710108"/>
    <w:rsid w:val="007110D2"/>
    <w:rsid w:val="00716556"/>
    <w:rsid w:val="00774A1B"/>
    <w:rsid w:val="0078060E"/>
    <w:rsid w:val="00786650"/>
    <w:rsid w:val="0079010C"/>
    <w:rsid w:val="007A2CEC"/>
    <w:rsid w:val="007B5D1D"/>
    <w:rsid w:val="007D74B9"/>
    <w:rsid w:val="007F382E"/>
    <w:rsid w:val="00806752"/>
    <w:rsid w:val="00810C2F"/>
    <w:rsid w:val="00816E8B"/>
    <w:rsid w:val="00826DAE"/>
    <w:rsid w:val="0083548C"/>
    <w:rsid w:val="00847AC7"/>
    <w:rsid w:val="00875509"/>
    <w:rsid w:val="00884F04"/>
    <w:rsid w:val="008B2266"/>
    <w:rsid w:val="008F1C2B"/>
    <w:rsid w:val="008F22E9"/>
    <w:rsid w:val="0090170E"/>
    <w:rsid w:val="00914505"/>
    <w:rsid w:val="00915CF5"/>
    <w:rsid w:val="00921B28"/>
    <w:rsid w:val="00934ECE"/>
    <w:rsid w:val="009A4D8A"/>
    <w:rsid w:val="009E7CC7"/>
    <w:rsid w:val="00A12C7A"/>
    <w:rsid w:val="00A145F8"/>
    <w:rsid w:val="00A15110"/>
    <w:rsid w:val="00A2305A"/>
    <w:rsid w:val="00A4049C"/>
    <w:rsid w:val="00A553F0"/>
    <w:rsid w:val="00A57EF1"/>
    <w:rsid w:val="00A65971"/>
    <w:rsid w:val="00A8637A"/>
    <w:rsid w:val="00A909FA"/>
    <w:rsid w:val="00A95424"/>
    <w:rsid w:val="00AA21B3"/>
    <w:rsid w:val="00AA3980"/>
    <w:rsid w:val="00AE711C"/>
    <w:rsid w:val="00AF04D6"/>
    <w:rsid w:val="00AF2296"/>
    <w:rsid w:val="00B133BD"/>
    <w:rsid w:val="00B4753C"/>
    <w:rsid w:val="00B61920"/>
    <w:rsid w:val="00B65CB9"/>
    <w:rsid w:val="00B9109A"/>
    <w:rsid w:val="00B95C9F"/>
    <w:rsid w:val="00BA6101"/>
    <w:rsid w:val="00BA6656"/>
    <w:rsid w:val="00BE2F9A"/>
    <w:rsid w:val="00BE56A8"/>
    <w:rsid w:val="00BE617B"/>
    <w:rsid w:val="00C004DA"/>
    <w:rsid w:val="00C1187D"/>
    <w:rsid w:val="00C2169E"/>
    <w:rsid w:val="00C6151A"/>
    <w:rsid w:val="00C72F3F"/>
    <w:rsid w:val="00C83D07"/>
    <w:rsid w:val="00C91EDD"/>
    <w:rsid w:val="00CD7330"/>
    <w:rsid w:val="00CF5C62"/>
    <w:rsid w:val="00D30D65"/>
    <w:rsid w:val="00D43FC8"/>
    <w:rsid w:val="00D538CF"/>
    <w:rsid w:val="00D81301"/>
    <w:rsid w:val="00D90260"/>
    <w:rsid w:val="00D938F7"/>
    <w:rsid w:val="00DA54A7"/>
    <w:rsid w:val="00DC0730"/>
    <w:rsid w:val="00DC50DC"/>
    <w:rsid w:val="00DD00DE"/>
    <w:rsid w:val="00DE564B"/>
    <w:rsid w:val="00E23243"/>
    <w:rsid w:val="00E36124"/>
    <w:rsid w:val="00E36BF3"/>
    <w:rsid w:val="00E41447"/>
    <w:rsid w:val="00E44939"/>
    <w:rsid w:val="00E44BE7"/>
    <w:rsid w:val="00E508AC"/>
    <w:rsid w:val="00E524ED"/>
    <w:rsid w:val="00E52F8C"/>
    <w:rsid w:val="00E96A3A"/>
    <w:rsid w:val="00EC763A"/>
    <w:rsid w:val="00EC7FF9"/>
    <w:rsid w:val="00EE3DF4"/>
    <w:rsid w:val="00EE7461"/>
    <w:rsid w:val="00EF6B64"/>
    <w:rsid w:val="00F07BF7"/>
    <w:rsid w:val="00F3148F"/>
    <w:rsid w:val="00F34EA5"/>
    <w:rsid w:val="00F50C5D"/>
    <w:rsid w:val="00F71132"/>
    <w:rsid w:val="00F749BC"/>
    <w:rsid w:val="00FA4907"/>
    <w:rsid w:val="00FC0C6C"/>
    <w:rsid w:val="00FC56F9"/>
    <w:rsid w:val="00FC6E78"/>
    <w:rsid w:val="00FC7D27"/>
    <w:rsid w:val="00FD05A0"/>
    <w:rsid w:val="00FD7BCB"/>
    <w:rsid w:val="00FE21D6"/>
    <w:rsid w:val="00FE3130"/>
    <w:rsid w:val="00FE3C32"/>
    <w:rsid w:val="00FF7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D47D01"/>
  <w15:chartTrackingRefBased/>
  <w15:docId w15:val="{5646E965-15D7-2443-919C-698F8B6B6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BE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38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D74B9"/>
    <w:rPr>
      <w:color w:val="808080"/>
    </w:rPr>
  </w:style>
  <w:style w:type="paragraph" w:styleId="NormalWeb">
    <w:name w:val="Normal (Web)"/>
    <w:basedOn w:val="Normal"/>
    <w:uiPriority w:val="99"/>
    <w:unhideWhenUsed/>
    <w:rsid w:val="00921B28"/>
    <w:pPr>
      <w:spacing w:before="100" w:beforeAutospacing="1" w:after="100" w:afterAutospacing="1"/>
    </w:pPr>
  </w:style>
  <w:style w:type="paragraph" w:styleId="FootnoteText">
    <w:name w:val="footnote text"/>
    <w:basedOn w:val="Normal"/>
    <w:link w:val="FootnoteTextChar"/>
    <w:uiPriority w:val="99"/>
    <w:semiHidden/>
    <w:unhideWhenUsed/>
    <w:rsid w:val="0024577F"/>
    <w:rPr>
      <w:sz w:val="20"/>
      <w:szCs w:val="20"/>
    </w:rPr>
  </w:style>
  <w:style w:type="character" w:customStyle="1" w:styleId="FootnoteTextChar">
    <w:name w:val="Footnote Text Char"/>
    <w:basedOn w:val="DefaultParagraphFont"/>
    <w:link w:val="FootnoteText"/>
    <w:uiPriority w:val="99"/>
    <w:semiHidden/>
    <w:rsid w:val="0024577F"/>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24577F"/>
    <w:rPr>
      <w:vertAlign w:val="superscript"/>
    </w:rPr>
  </w:style>
  <w:style w:type="character" w:styleId="Hyperlink">
    <w:name w:val="Hyperlink"/>
    <w:basedOn w:val="DefaultParagraphFont"/>
    <w:uiPriority w:val="99"/>
    <w:unhideWhenUsed/>
    <w:rsid w:val="006A20A2"/>
    <w:rPr>
      <w:color w:val="0563C1" w:themeColor="hyperlink"/>
      <w:u w:val="single"/>
    </w:rPr>
  </w:style>
  <w:style w:type="character" w:styleId="UnresolvedMention">
    <w:name w:val="Unresolved Mention"/>
    <w:basedOn w:val="DefaultParagraphFont"/>
    <w:uiPriority w:val="99"/>
    <w:semiHidden/>
    <w:unhideWhenUsed/>
    <w:rsid w:val="006A20A2"/>
    <w:rPr>
      <w:color w:val="605E5C"/>
      <w:shd w:val="clear" w:color="auto" w:fill="E1DFDD"/>
    </w:rPr>
  </w:style>
  <w:style w:type="character" w:styleId="CommentReference">
    <w:name w:val="annotation reference"/>
    <w:basedOn w:val="DefaultParagraphFont"/>
    <w:uiPriority w:val="99"/>
    <w:semiHidden/>
    <w:unhideWhenUsed/>
    <w:rsid w:val="005D5E8B"/>
    <w:rPr>
      <w:sz w:val="16"/>
      <w:szCs w:val="16"/>
    </w:rPr>
  </w:style>
  <w:style w:type="paragraph" w:styleId="CommentText">
    <w:name w:val="annotation text"/>
    <w:basedOn w:val="Normal"/>
    <w:link w:val="CommentTextChar"/>
    <w:uiPriority w:val="99"/>
    <w:semiHidden/>
    <w:unhideWhenUsed/>
    <w:rsid w:val="005D5E8B"/>
    <w:rPr>
      <w:sz w:val="20"/>
      <w:szCs w:val="20"/>
    </w:rPr>
  </w:style>
  <w:style w:type="character" w:customStyle="1" w:styleId="CommentTextChar">
    <w:name w:val="Comment Text Char"/>
    <w:basedOn w:val="DefaultParagraphFont"/>
    <w:link w:val="CommentText"/>
    <w:uiPriority w:val="99"/>
    <w:semiHidden/>
    <w:rsid w:val="005D5E8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D5E8B"/>
    <w:rPr>
      <w:b/>
      <w:bCs/>
    </w:rPr>
  </w:style>
  <w:style w:type="character" w:customStyle="1" w:styleId="CommentSubjectChar">
    <w:name w:val="Comment Subject Char"/>
    <w:basedOn w:val="CommentTextChar"/>
    <w:link w:val="CommentSubject"/>
    <w:uiPriority w:val="99"/>
    <w:semiHidden/>
    <w:rsid w:val="005D5E8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5D5E8B"/>
    <w:rPr>
      <w:sz w:val="18"/>
      <w:szCs w:val="18"/>
    </w:rPr>
  </w:style>
  <w:style w:type="character" w:customStyle="1" w:styleId="BalloonTextChar">
    <w:name w:val="Balloon Text Char"/>
    <w:basedOn w:val="DefaultParagraphFont"/>
    <w:link w:val="BalloonText"/>
    <w:uiPriority w:val="99"/>
    <w:semiHidden/>
    <w:rsid w:val="005D5E8B"/>
    <w:rPr>
      <w:rFonts w:ascii="Times New Roman" w:eastAsia="Times New Roman" w:hAnsi="Times New Roman" w:cs="Times New Roman"/>
      <w:sz w:val="18"/>
      <w:szCs w:val="18"/>
    </w:rPr>
  </w:style>
  <w:style w:type="paragraph" w:styleId="Revision">
    <w:name w:val="Revision"/>
    <w:hidden/>
    <w:uiPriority w:val="99"/>
    <w:semiHidden/>
    <w:rsid w:val="00423214"/>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BE56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717775">
      <w:bodyDiv w:val="1"/>
      <w:marLeft w:val="0"/>
      <w:marRight w:val="0"/>
      <w:marTop w:val="0"/>
      <w:marBottom w:val="0"/>
      <w:divBdr>
        <w:top w:val="none" w:sz="0" w:space="0" w:color="auto"/>
        <w:left w:val="none" w:sz="0" w:space="0" w:color="auto"/>
        <w:bottom w:val="none" w:sz="0" w:space="0" w:color="auto"/>
        <w:right w:val="none" w:sz="0" w:space="0" w:color="auto"/>
      </w:divBdr>
    </w:div>
    <w:div w:id="578952610">
      <w:bodyDiv w:val="1"/>
      <w:marLeft w:val="0"/>
      <w:marRight w:val="0"/>
      <w:marTop w:val="0"/>
      <w:marBottom w:val="0"/>
      <w:divBdr>
        <w:top w:val="none" w:sz="0" w:space="0" w:color="auto"/>
        <w:left w:val="none" w:sz="0" w:space="0" w:color="auto"/>
        <w:bottom w:val="none" w:sz="0" w:space="0" w:color="auto"/>
        <w:right w:val="none" w:sz="0" w:space="0" w:color="auto"/>
      </w:divBdr>
    </w:div>
    <w:div w:id="849611159">
      <w:bodyDiv w:val="1"/>
      <w:marLeft w:val="0"/>
      <w:marRight w:val="0"/>
      <w:marTop w:val="0"/>
      <w:marBottom w:val="0"/>
      <w:divBdr>
        <w:top w:val="none" w:sz="0" w:space="0" w:color="auto"/>
        <w:left w:val="none" w:sz="0" w:space="0" w:color="auto"/>
        <w:bottom w:val="none" w:sz="0" w:space="0" w:color="auto"/>
        <w:right w:val="none" w:sz="0" w:space="0" w:color="auto"/>
      </w:divBdr>
    </w:div>
    <w:div w:id="1194266181">
      <w:bodyDiv w:val="1"/>
      <w:marLeft w:val="0"/>
      <w:marRight w:val="0"/>
      <w:marTop w:val="0"/>
      <w:marBottom w:val="0"/>
      <w:divBdr>
        <w:top w:val="none" w:sz="0" w:space="0" w:color="auto"/>
        <w:left w:val="none" w:sz="0" w:space="0" w:color="auto"/>
        <w:bottom w:val="none" w:sz="0" w:space="0" w:color="auto"/>
        <w:right w:val="none" w:sz="0" w:space="0" w:color="auto"/>
      </w:divBdr>
    </w:div>
    <w:div w:id="1240141403">
      <w:bodyDiv w:val="1"/>
      <w:marLeft w:val="0"/>
      <w:marRight w:val="0"/>
      <w:marTop w:val="0"/>
      <w:marBottom w:val="0"/>
      <w:divBdr>
        <w:top w:val="none" w:sz="0" w:space="0" w:color="auto"/>
        <w:left w:val="none" w:sz="0" w:space="0" w:color="auto"/>
        <w:bottom w:val="none" w:sz="0" w:space="0" w:color="auto"/>
        <w:right w:val="none" w:sz="0" w:space="0" w:color="auto"/>
      </w:divBdr>
    </w:div>
    <w:div w:id="1305349169">
      <w:bodyDiv w:val="1"/>
      <w:marLeft w:val="0"/>
      <w:marRight w:val="0"/>
      <w:marTop w:val="0"/>
      <w:marBottom w:val="0"/>
      <w:divBdr>
        <w:top w:val="none" w:sz="0" w:space="0" w:color="auto"/>
        <w:left w:val="none" w:sz="0" w:space="0" w:color="auto"/>
        <w:bottom w:val="none" w:sz="0" w:space="0" w:color="auto"/>
        <w:right w:val="none" w:sz="0" w:space="0" w:color="auto"/>
      </w:divBdr>
    </w:div>
    <w:div w:id="1431389615">
      <w:bodyDiv w:val="1"/>
      <w:marLeft w:val="0"/>
      <w:marRight w:val="0"/>
      <w:marTop w:val="0"/>
      <w:marBottom w:val="0"/>
      <w:divBdr>
        <w:top w:val="none" w:sz="0" w:space="0" w:color="auto"/>
        <w:left w:val="none" w:sz="0" w:space="0" w:color="auto"/>
        <w:bottom w:val="none" w:sz="0" w:space="0" w:color="auto"/>
        <w:right w:val="none" w:sz="0" w:space="0" w:color="auto"/>
      </w:divBdr>
    </w:div>
    <w:div w:id="1513496884">
      <w:bodyDiv w:val="1"/>
      <w:marLeft w:val="0"/>
      <w:marRight w:val="0"/>
      <w:marTop w:val="0"/>
      <w:marBottom w:val="0"/>
      <w:divBdr>
        <w:top w:val="none" w:sz="0" w:space="0" w:color="auto"/>
        <w:left w:val="none" w:sz="0" w:space="0" w:color="auto"/>
        <w:bottom w:val="none" w:sz="0" w:space="0" w:color="auto"/>
        <w:right w:val="none" w:sz="0" w:space="0" w:color="auto"/>
      </w:divBdr>
    </w:div>
    <w:div w:id="1626232294">
      <w:bodyDiv w:val="1"/>
      <w:marLeft w:val="0"/>
      <w:marRight w:val="0"/>
      <w:marTop w:val="0"/>
      <w:marBottom w:val="0"/>
      <w:divBdr>
        <w:top w:val="none" w:sz="0" w:space="0" w:color="auto"/>
        <w:left w:val="none" w:sz="0" w:space="0" w:color="auto"/>
        <w:bottom w:val="none" w:sz="0" w:space="0" w:color="auto"/>
        <w:right w:val="none" w:sz="0" w:space="0" w:color="auto"/>
      </w:divBdr>
    </w:div>
    <w:div w:id="1671299386">
      <w:bodyDiv w:val="1"/>
      <w:marLeft w:val="0"/>
      <w:marRight w:val="0"/>
      <w:marTop w:val="0"/>
      <w:marBottom w:val="0"/>
      <w:divBdr>
        <w:top w:val="none" w:sz="0" w:space="0" w:color="auto"/>
        <w:left w:val="none" w:sz="0" w:space="0" w:color="auto"/>
        <w:bottom w:val="none" w:sz="0" w:space="0" w:color="auto"/>
        <w:right w:val="none" w:sz="0" w:space="0" w:color="auto"/>
      </w:divBdr>
    </w:div>
    <w:div w:id="1712074405">
      <w:bodyDiv w:val="1"/>
      <w:marLeft w:val="0"/>
      <w:marRight w:val="0"/>
      <w:marTop w:val="0"/>
      <w:marBottom w:val="0"/>
      <w:divBdr>
        <w:top w:val="none" w:sz="0" w:space="0" w:color="auto"/>
        <w:left w:val="none" w:sz="0" w:space="0" w:color="auto"/>
        <w:bottom w:val="none" w:sz="0" w:space="0" w:color="auto"/>
        <w:right w:val="none" w:sz="0" w:space="0" w:color="auto"/>
      </w:divBdr>
    </w:div>
    <w:div w:id="1819226494">
      <w:bodyDiv w:val="1"/>
      <w:marLeft w:val="0"/>
      <w:marRight w:val="0"/>
      <w:marTop w:val="0"/>
      <w:marBottom w:val="0"/>
      <w:divBdr>
        <w:top w:val="none" w:sz="0" w:space="0" w:color="auto"/>
        <w:left w:val="none" w:sz="0" w:space="0" w:color="auto"/>
        <w:bottom w:val="none" w:sz="0" w:space="0" w:color="auto"/>
        <w:right w:val="none" w:sz="0" w:space="0" w:color="auto"/>
      </w:divBdr>
    </w:div>
    <w:div w:id="1993677258">
      <w:bodyDiv w:val="1"/>
      <w:marLeft w:val="0"/>
      <w:marRight w:val="0"/>
      <w:marTop w:val="0"/>
      <w:marBottom w:val="0"/>
      <w:divBdr>
        <w:top w:val="none" w:sz="0" w:space="0" w:color="auto"/>
        <w:left w:val="none" w:sz="0" w:space="0" w:color="auto"/>
        <w:bottom w:val="none" w:sz="0" w:space="0" w:color="auto"/>
        <w:right w:val="none" w:sz="0" w:space="0" w:color="auto"/>
      </w:divBdr>
    </w:div>
    <w:div w:id="206255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osf.io/ec36x/?view_only=d63a1452f133421b9e1bef34a41675f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osf.io/ec36x/?view_only=d63a1452f133421b9e1bef34a41675f1"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osf.io/ec36x/?view_only=d63a1452f133421b9e1bef34a41675f1" TargetMode="External"/><Relationship Id="rId2" Type="http://schemas.openxmlformats.org/officeDocument/2006/relationships/hyperlink" Target="https://osf.io/ec36x/?view_only=d63a1452f133421b9e1bef34a41675f1" TargetMode="External"/><Relationship Id="rId1" Type="http://schemas.openxmlformats.org/officeDocument/2006/relationships/hyperlink" Target="https://osf.io/ec36x/?view_only=d63a1452f133421b9e1bef34a41675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CA780-21F8-E944-91FE-89411F92E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6850</Words>
  <Characters>39046</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Vize, Colin</dc:creator>
  <cp:keywords/>
  <dc:description/>
  <cp:lastModifiedBy>Samuel Hawes</cp:lastModifiedBy>
  <cp:revision>2</cp:revision>
  <dcterms:created xsi:type="dcterms:W3CDTF">2023-11-09T16:09:00Z</dcterms:created>
  <dcterms:modified xsi:type="dcterms:W3CDTF">2023-11-09T16:09:00Z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id="xS9APGy2"/&gt;&lt;style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